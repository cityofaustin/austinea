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4C222" w14:textId="646F880C" w:rsidR="00610090" w:rsidRPr="00DE35FE" w:rsidRDefault="00DE35FE" w:rsidP="00DE35FE">
      <w:pPr>
        <w:jc w:val="center"/>
        <w:rPr>
          <w:b/>
        </w:rPr>
      </w:pPr>
      <w:bookmarkStart w:id="0" w:name="_GoBack"/>
      <w:bookmarkEnd w:id="0"/>
      <w:del w:id="1" w:author="Garcia, Celeste" w:date="2016-08-08T15:16:00Z">
        <w:r w:rsidRPr="00DE35FE" w:rsidDel="00F45CBD">
          <w:rPr>
            <w:b/>
          </w:rPr>
          <w:delText xml:space="preserve">City of Austin </w:delText>
        </w:r>
      </w:del>
      <w:r w:rsidRPr="00DE35FE">
        <w:rPr>
          <w:b/>
        </w:rPr>
        <w:t>Technical Reference Model</w:t>
      </w:r>
      <w:ins w:id="2" w:author="Garcia, Celeste" w:date="2016-08-08T15:16:00Z">
        <w:r w:rsidR="00F45CBD">
          <w:rPr>
            <w:b/>
          </w:rPr>
          <w:t xml:space="preserve"> – Austin Fire Department</w:t>
        </w:r>
      </w:ins>
      <w:del w:id="3" w:author="Garcia, Celeste" w:date="2016-08-08T15:16:00Z">
        <w:r w:rsidRPr="00DE35FE" w:rsidDel="00F45CBD">
          <w:rPr>
            <w:b/>
          </w:rPr>
          <w:delText xml:space="preserve"> Template</w:delText>
        </w:r>
      </w:del>
    </w:p>
    <w:tbl>
      <w:tblPr>
        <w:tblW w:w="0" w:type="auto"/>
        <w:jc w:val="center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  <w:tblPrChange w:id="4" w:author="Garcia, Celeste" w:date="2016-08-08T15:12:00Z">
          <w:tblPr>
            <w:tblW w:w="0" w:type="auto"/>
            <w:jc w:val="center"/>
            <w:tbl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  <w:insideH w:val="single" w:sz="4" w:space="0" w:color="800000"/>
              <w:insideV w:val="single" w:sz="4" w:space="0" w:color="800000"/>
            </w:tblBorders>
            <w:tblLook w:val="04A0" w:firstRow="1" w:lastRow="0" w:firstColumn="1" w:lastColumn="0" w:noHBand="0" w:noVBand="1"/>
          </w:tblPr>
        </w:tblPrChange>
      </w:tblPr>
      <w:tblGrid>
        <w:gridCol w:w="1858"/>
        <w:gridCol w:w="2018"/>
        <w:gridCol w:w="3229"/>
        <w:gridCol w:w="2965"/>
        <w:tblGridChange w:id="5">
          <w:tblGrid>
            <w:gridCol w:w="1858"/>
            <w:gridCol w:w="1"/>
            <w:gridCol w:w="299"/>
            <w:gridCol w:w="1714"/>
            <w:gridCol w:w="4"/>
            <w:gridCol w:w="799"/>
            <w:gridCol w:w="360"/>
            <w:gridCol w:w="1539"/>
            <w:gridCol w:w="353"/>
            <w:gridCol w:w="178"/>
            <w:gridCol w:w="720"/>
            <w:gridCol w:w="87"/>
            <w:gridCol w:w="2158"/>
          </w:tblGrid>
        </w:tblGridChange>
      </w:tblGrid>
      <w:tr w:rsidR="00042E84" w:rsidRPr="00DE35FE" w14:paraId="67A4C227" w14:textId="77777777" w:rsidTr="00F45CBD">
        <w:trPr>
          <w:trHeight w:val="255"/>
          <w:tblHeader/>
          <w:jc w:val="center"/>
          <w:trPrChange w:id="6" w:author="Garcia, Celeste" w:date="2016-08-08T15:12:00Z">
            <w:trPr>
              <w:trHeight w:val="255"/>
              <w:tblHeader/>
              <w:jc w:val="center"/>
            </w:trPr>
          </w:trPrChange>
        </w:trPr>
        <w:tc>
          <w:tcPr>
            <w:tcW w:w="1858" w:type="dxa"/>
            <w:shd w:val="clear" w:color="auto" w:fill="800000"/>
            <w:noWrap/>
            <w:hideMark/>
            <w:tcPrChange w:id="7" w:author="Garcia, Celeste" w:date="2016-08-08T15:12:00Z">
              <w:tcPr>
                <w:tcW w:w="1858" w:type="dxa"/>
                <w:shd w:val="clear" w:color="auto" w:fill="800000"/>
                <w:noWrap/>
                <w:hideMark/>
              </w:tcPr>
            </w:tcPrChange>
          </w:tcPr>
          <w:p w14:paraId="67A4C223" w14:textId="77777777" w:rsidR="00FA1885" w:rsidRPr="00DE35FE" w:rsidRDefault="00FA1885" w:rsidP="00FA1885">
            <w:pPr>
              <w:spacing w:after="0" w:line="240" w:lineRule="auto"/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</w:pPr>
            <w:r w:rsidRPr="00DE35FE"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  <w:t>Technology</w:t>
            </w:r>
          </w:p>
        </w:tc>
        <w:tc>
          <w:tcPr>
            <w:tcW w:w="2018" w:type="dxa"/>
            <w:shd w:val="clear" w:color="auto" w:fill="800000"/>
            <w:noWrap/>
            <w:hideMark/>
            <w:tcPrChange w:id="8" w:author="Garcia, Celeste" w:date="2016-08-08T15:12:00Z">
              <w:tcPr>
                <w:tcW w:w="2018" w:type="dxa"/>
                <w:gridSpan w:val="4"/>
                <w:shd w:val="clear" w:color="auto" w:fill="800000"/>
                <w:noWrap/>
                <w:hideMark/>
              </w:tcPr>
            </w:tcPrChange>
          </w:tcPr>
          <w:p w14:paraId="67A4C224" w14:textId="77777777" w:rsidR="00FA1885" w:rsidRPr="00DE35FE" w:rsidRDefault="00FA1885" w:rsidP="00FA1885">
            <w:pPr>
              <w:spacing w:after="0" w:line="240" w:lineRule="auto"/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</w:pPr>
            <w:r w:rsidRPr="00DE35FE"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  <w:t>Area</w:t>
            </w:r>
          </w:p>
        </w:tc>
        <w:tc>
          <w:tcPr>
            <w:tcW w:w="3229" w:type="dxa"/>
            <w:shd w:val="clear" w:color="auto" w:fill="800000"/>
            <w:noWrap/>
            <w:hideMark/>
            <w:tcPrChange w:id="9" w:author="Garcia, Celeste" w:date="2016-08-08T15:12:00Z">
              <w:tcPr>
                <w:tcW w:w="3051" w:type="dxa"/>
                <w:gridSpan w:val="4"/>
                <w:shd w:val="clear" w:color="auto" w:fill="800000"/>
                <w:noWrap/>
                <w:hideMark/>
              </w:tcPr>
            </w:tcPrChange>
          </w:tcPr>
          <w:p w14:paraId="67A4C225" w14:textId="77777777" w:rsidR="00FA1885" w:rsidRPr="00DE35FE" w:rsidRDefault="00FA1885" w:rsidP="00FA1885">
            <w:pPr>
              <w:spacing w:after="0" w:line="240" w:lineRule="auto"/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</w:pPr>
            <w:r w:rsidRPr="00DE35FE"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  <w:t>Category</w:t>
            </w:r>
          </w:p>
        </w:tc>
        <w:tc>
          <w:tcPr>
            <w:tcW w:w="2965" w:type="dxa"/>
            <w:shd w:val="clear" w:color="auto" w:fill="800000"/>
            <w:noWrap/>
            <w:tcPrChange w:id="10" w:author="Garcia, Celeste" w:date="2016-08-08T15:12:00Z">
              <w:tcPr>
                <w:tcW w:w="3143" w:type="dxa"/>
                <w:gridSpan w:val="4"/>
                <w:shd w:val="clear" w:color="auto" w:fill="800000"/>
                <w:noWrap/>
              </w:tcPr>
            </w:tcPrChange>
          </w:tcPr>
          <w:p w14:paraId="67A4C226" w14:textId="77777777" w:rsidR="00FA1885" w:rsidRPr="00DE35FE" w:rsidRDefault="00BF53A2" w:rsidP="00FA1885">
            <w:pPr>
              <w:spacing w:after="0" w:line="240" w:lineRule="auto"/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eastAsia="Times New Roman" w:cs="Tahoma"/>
                <w:b/>
                <w:color w:val="FFFFFF" w:themeColor="background1"/>
                <w:sz w:val="16"/>
                <w:szCs w:val="16"/>
              </w:rPr>
              <w:t>AFD</w:t>
            </w:r>
          </w:p>
        </w:tc>
      </w:tr>
      <w:tr w:rsidR="00E3379B" w:rsidRPr="00FA1885" w14:paraId="67A4C22E" w14:textId="77777777" w:rsidTr="00F45CBD">
        <w:trPr>
          <w:trHeight w:val="255"/>
          <w:jc w:val="center"/>
          <w:trPrChange w:id="1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 w:val="restart"/>
            <w:shd w:val="clear" w:color="auto" w:fill="auto"/>
            <w:noWrap/>
            <w:hideMark/>
            <w:tcPrChange w:id="12" w:author="Garcia, Celeste" w:date="2016-08-08T15:12:00Z">
              <w:tcPr>
                <w:tcW w:w="2158" w:type="dxa"/>
                <w:gridSpan w:val="3"/>
                <w:vMerge w:val="restart"/>
                <w:shd w:val="clear" w:color="auto" w:fill="auto"/>
                <w:noWrap/>
                <w:hideMark/>
              </w:tcPr>
            </w:tcPrChange>
          </w:tcPr>
          <w:p w14:paraId="67A4C228" w14:textId="77777777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 Technology</w:t>
            </w:r>
          </w:p>
          <w:p w14:paraId="67A4C229" w14:textId="487958C8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13" w:author="Garcia, Celeste" w:date="2016-08-08T15:12:00Z">
              <w:tcPr>
                <w:tcW w:w="2877" w:type="dxa"/>
                <w:gridSpan w:val="4"/>
                <w:vMerge w:val="restart"/>
                <w:shd w:val="clear" w:color="auto" w:fill="auto"/>
                <w:noWrap/>
                <w:hideMark/>
              </w:tcPr>
            </w:tcPrChange>
          </w:tcPr>
          <w:p w14:paraId="67A4C22A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 and Web Server Software</w:t>
            </w:r>
          </w:p>
          <w:p w14:paraId="67A4C22B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4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4B8735E8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 Server Software</w:t>
            </w:r>
          </w:p>
          <w:p w14:paraId="1D2BE857" w14:textId="524DA821" w:rsidR="00E3379B" w:rsidRPr="00FA1885" w:rsidRDefault="00E3379B" w:rsidP="00FA1885">
            <w:pPr>
              <w:spacing w:after="0" w:line="240" w:lineRule="auto"/>
              <w:rPr>
                <w:ins w:id="15" w:author="Gray, Elizabeth" w:date="2016-07-15T09:31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67A4C22C" w14:textId="5F6C217D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6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2D" w14:textId="030FFA14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7" w:author="Gray, Elizabeth" w:date="2016-06-21T08:4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ColdFusion</w:t>
              </w:r>
            </w:ins>
          </w:p>
        </w:tc>
      </w:tr>
      <w:tr w:rsidR="00E3379B" w:rsidRPr="00FA1885" w14:paraId="67A4C233" w14:textId="77777777" w:rsidTr="00F45CBD">
        <w:trPr>
          <w:trHeight w:val="255"/>
          <w:jc w:val="center"/>
          <w:trPrChange w:id="18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9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2F" w14:textId="62B7E723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20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30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21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231" w14:textId="3E020094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22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32" w14:textId="1436EA2A" w:rsidR="006426D6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23" w:author="Gray, Elizabeth" w:date="2016-07-15T09:3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QlikView</w:t>
              </w:r>
            </w:ins>
          </w:p>
        </w:tc>
      </w:tr>
      <w:tr w:rsidR="006426D6" w:rsidRPr="00FA1885" w14:paraId="4EBE6D99" w14:textId="77777777" w:rsidTr="00F45CBD">
        <w:trPr>
          <w:trHeight w:val="255"/>
          <w:jc w:val="center"/>
          <w:ins w:id="24" w:author="Moon, Yes" w:date="2016-08-15T12:49:00Z"/>
        </w:trPr>
        <w:tc>
          <w:tcPr>
            <w:tcW w:w="1858" w:type="dxa"/>
            <w:vMerge/>
            <w:shd w:val="clear" w:color="auto" w:fill="auto"/>
            <w:noWrap/>
          </w:tcPr>
          <w:p w14:paraId="03D908B9" w14:textId="77777777" w:rsidR="006426D6" w:rsidRPr="00FA1885" w:rsidRDefault="006426D6" w:rsidP="00727B38">
            <w:pPr>
              <w:spacing w:after="0" w:line="240" w:lineRule="auto"/>
              <w:rPr>
                <w:ins w:id="25" w:author="Moon, Yes" w:date="2016-08-15T12:4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</w:tcPr>
          <w:p w14:paraId="383043E6" w14:textId="77777777" w:rsidR="006426D6" w:rsidRPr="00FA1885" w:rsidRDefault="006426D6" w:rsidP="00FA1885">
            <w:pPr>
              <w:spacing w:after="0" w:line="240" w:lineRule="auto"/>
              <w:rPr>
                <w:ins w:id="26" w:author="Moon, Yes" w:date="2016-08-15T12:4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</w:tcPr>
          <w:p w14:paraId="2EA9AC37" w14:textId="77777777" w:rsidR="006426D6" w:rsidRPr="00FA1885" w:rsidRDefault="006426D6" w:rsidP="00FA1885">
            <w:pPr>
              <w:spacing w:after="0" w:line="240" w:lineRule="auto"/>
              <w:rPr>
                <w:ins w:id="27" w:author="Moon, Yes" w:date="2016-08-15T12:4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</w:tcPr>
          <w:p w14:paraId="3E4095C5" w14:textId="2E1C5ABD" w:rsidR="006426D6" w:rsidRDefault="006426D6" w:rsidP="00FA1885">
            <w:pPr>
              <w:spacing w:after="0" w:line="240" w:lineRule="auto"/>
              <w:rPr>
                <w:ins w:id="28" w:author="Moon, Yes" w:date="2016-08-15T12:49:00Z"/>
                <w:rFonts w:eastAsia="Times New Roman" w:cs="Tahoma"/>
                <w:color w:val="000000"/>
                <w:sz w:val="16"/>
                <w:szCs w:val="16"/>
              </w:rPr>
            </w:pPr>
            <w:ins w:id="29" w:author="Moon, Yes" w:date="2016-08-15T12:4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PHP</w:t>
              </w:r>
            </w:ins>
          </w:p>
        </w:tc>
      </w:tr>
      <w:tr w:rsidR="00E3379B" w:rsidRPr="00FA1885" w14:paraId="598337ED" w14:textId="77777777" w:rsidTr="00F45CBD">
        <w:trPr>
          <w:trHeight w:val="255"/>
          <w:jc w:val="center"/>
          <w:ins w:id="30" w:author="Gray, Elizabeth" w:date="2016-07-15T09:31:00Z"/>
          <w:trPrChange w:id="3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3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4BADDECC" w14:textId="1A46573F" w:rsidR="00E3379B" w:rsidRPr="00FA1885" w:rsidRDefault="00E3379B" w:rsidP="00727B38">
            <w:pPr>
              <w:spacing w:after="0" w:line="240" w:lineRule="auto"/>
              <w:rPr>
                <w:ins w:id="33" w:author="Gray, Elizabeth" w:date="2016-07-15T09:3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34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684921AE" w14:textId="77777777" w:rsidR="00E3379B" w:rsidRPr="00FA1885" w:rsidRDefault="00E3379B" w:rsidP="00FA1885">
            <w:pPr>
              <w:spacing w:after="0" w:line="240" w:lineRule="auto"/>
              <w:rPr>
                <w:ins w:id="35" w:author="Gray, Elizabeth" w:date="2016-07-15T09:3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36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589E0DCA" w14:textId="4B410AFB" w:rsidR="00E3379B" w:rsidRPr="00FA1885" w:rsidRDefault="00E3379B" w:rsidP="00FA1885">
            <w:pPr>
              <w:spacing w:after="0" w:line="240" w:lineRule="auto"/>
              <w:rPr>
                <w:ins w:id="37" w:author="Gray, Elizabeth" w:date="2016-07-15T09:3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38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4283E8B5" w14:textId="27CFD96A" w:rsidR="00E3379B" w:rsidRDefault="00E3379B" w:rsidP="00FA1885">
            <w:pPr>
              <w:spacing w:after="0" w:line="240" w:lineRule="auto"/>
              <w:rPr>
                <w:ins w:id="39" w:author="Gray, Elizabeth" w:date="2016-07-15T09:31:00Z"/>
                <w:rFonts w:eastAsia="Times New Roman" w:cs="Tahoma"/>
                <w:color w:val="000000"/>
                <w:sz w:val="16"/>
                <w:szCs w:val="16"/>
              </w:rPr>
            </w:pPr>
            <w:ins w:id="40" w:author="Gray, Elizabeth" w:date="2016-07-15T09:3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FDM RMS</w:t>
              </w:r>
            </w:ins>
          </w:p>
        </w:tc>
      </w:tr>
      <w:tr w:rsidR="00E3379B" w:rsidRPr="00FA1885" w14:paraId="6BC16B34" w14:textId="77777777" w:rsidTr="00F45CBD">
        <w:trPr>
          <w:trHeight w:val="255"/>
          <w:jc w:val="center"/>
          <w:ins w:id="41" w:author="Gray, Elizabeth" w:date="2016-07-15T09:31:00Z"/>
          <w:trPrChange w:id="42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43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4CEBEE49" w14:textId="2E6B2C07" w:rsidR="00E3379B" w:rsidRPr="00FA1885" w:rsidRDefault="00E3379B" w:rsidP="00727B38">
            <w:pPr>
              <w:spacing w:after="0" w:line="240" w:lineRule="auto"/>
              <w:rPr>
                <w:ins w:id="44" w:author="Gray, Elizabeth" w:date="2016-07-15T09:3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45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12214B60" w14:textId="77777777" w:rsidR="00E3379B" w:rsidRPr="00FA1885" w:rsidRDefault="00E3379B" w:rsidP="00FA1885">
            <w:pPr>
              <w:spacing w:after="0" w:line="240" w:lineRule="auto"/>
              <w:rPr>
                <w:ins w:id="46" w:author="Gray, Elizabeth" w:date="2016-07-15T09:3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47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22556816" w14:textId="3FB4AEAB" w:rsidR="00E3379B" w:rsidRPr="00FA1885" w:rsidRDefault="00E3379B" w:rsidP="00FA1885">
            <w:pPr>
              <w:spacing w:after="0" w:line="240" w:lineRule="auto"/>
              <w:rPr>
                <w:ins w:id="48" w:author="Gray, Elizabeth" w:date="2016-07-15T09:3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49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4186CF09" w14:textId="621927C0" w:rsidR="00E3379B" w:rsidRDefault="00E3379B" w:rsidP="00FA1885">
            <w:pPr>
              <w:spacing w:after="0" w:line="240" w:lineRule="auto"/>
              <w:rPr>
                <w:ins w:id="50" w:author="Gray, Elizabeth" w:date="2016-07-15T09:31:00Z"/>
                <w:rFonts w:eastAsia="Times New Roman" w:cs="Tahoma"/>
                <w:color w:val="000000"/>
                <w:sz w:val="16"/>
                <w:szCs w:val="16"/>
              </w:rPr>
            </w:pPr>
            <w:ins w:id="51" w:author="Gray, Elizabeth" w:date="2016-07-15T09:3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TriTech CAD</w:t>
              </w:r>
            </w:ins>
          </w:p>
        </w:tc>
      </w:tr>
      <w:tr w:rsidR="00E3379B" w:rsidRPr="00FA1885" w14:paraId="67A4C239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234" w14:textId="02A60A24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</w:tcPr>
          <w:p w14:paraId="67A4C235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236" w14:textId="77777777" w:rsidR="00E3379B" w:rsidRPr="00FA1885" w:rsidDel="00F45CBD" w:rsidRDefault="00E3379B" w:rsidP="00FA1885">
            <w:pPr>
              <w:spacing w:after="0" w:line="240" w:lineRule="auto"/>
              <w:rPr>
                <w:del w:id="52" w:author="Garcia, Celeste" w:date="2016-08-08T15:15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Web Server Software</w:t>
            </w:r>
          </w:p>
          <w:p w14:paraId="67A4C237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</w:tcPr>
          <w:p w14:paraId="67A4C238" w14:textId="35BCC370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53" w:author="Gray, Elizabeth" w:date="2016-06-21T08:4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IIS</w:t>
              </w:r>
            </w:ins>
            <w:ins w:id="54" w:author="Gray, Elizabeth" w:date="2016-06-21T08:4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 xml:space="preserve"> (Internet Information Services)</w:t>
              </w:r>
            </w:ins>
          </w:p>
        </w:tc>
      </w:tr>
      <w:tr w:rsidR="00E3379B" w:rsidRPr="00FA1885" w14:paraId="67A4C245" w14:textId="77777777" w:rsidTr="00F45CBD">
        <w:trPr>
          <w:trHeight w:val="255"/>
          <w:jc w:val="center"/>
          <w:trPrChange w:id="55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6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3F" w14:textId="39252AB7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57" w:author="Garcia, Celeste" w:date="2016-08-08T15:12:00Z">
              <w:tcPr>
                <w:tcW w:w="2877" w:type="dxa"/>
                <w:gridSpan w:val="4"/>
                <w:vMerge w:val="restart"/>
                <w:shd w:val="clear" w:color="auto" w:fill="auto"/>
                <w:noWrap/>
                <w:hideMark/>
              </w:tcPr>
            </w:tcPrChange>
          </w:tcPr>
          <w:p w14:paraId="67A4C241" w14:textId="32C4AFA9" w:rsidR="00E3379B" w:rsidRPr="00FA1885" w:rsidRDefault="00E3379B" w:rsidP="00332353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Application Testing Software</w:t>
            </w: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58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242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Debugging Test Tools</w:t>
            </w:r>
          </w:p>
          <w:p w14:paraId="67A4C243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59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44" w14:textId="5CB4ADA6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CF Eclipse</w:t>
            </w:r>
          </w:p>
        </w:tc>
      </w:tr>
      <w:tr w:rsidR="00E3379B" w:rsidRPr="00FA1885" w14:paraId="67A4C24A" w14:textId="77777777" w:rsidTr="00F45CBD">
        <w:trPr>
          <w:trHeight w:val="259"/>
          <w:jc w:val="center"/>
          <w:trPrChange w:id="60" w:author="Garcia, Celeste" w:date="2016-08-08T15:12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1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46" w14:textId="43513575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62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47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63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248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4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49" w14:textId="1A769120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Delphi</w:t>
            </w:r>
          </w:p>
        </w:tc>
      </w:tr>
      <w:tr w:rsidR="00E3379B" w:rsidRPr="00FA1885" w14:paraId="248A94E8" w14:textId="77777777" w:rsidTr="00F45CBD">
        <w:trPr>
          <w:trHeight w:val="259"/>
          <w:jc w:val="center"/>
          <w:trPrChange w:id="65" w:author="Garcia, Celeste" w:date="2016-08-08T15:12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66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368E4BC9" w14:textId="041237C2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67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0BFE32B1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68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31EB6D85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9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2FD54A27" w14:textId="0837CD2A" w:rsidR="00E3379B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SP Designer</w:t>
            </w:r>
          </w:p>
        </w:tc>
      </w:tr>
      <w:tr w:rsidR="00E3379B" w:rsidRPr="00FA1885" w14:paraId="67A4C24F" w14:textId="77777777" w:rsidTr="00F45CBD">
        <w:trPr>
          <w:trHeight w:val="255"/>
          <w:jc w:val="center"/>
          <w:trPrChange w:id="70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71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4B" w14:textId="22613430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72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4C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73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24D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Function Testing Tools</w:t>
            </w:r>
          </w:p>
        </w:tc>
        <w:tc>
          <w:tcPr>
            <w:tcW w:w="2965" w:type="dxa"/>
            <w:shd w:val="clear" w:color="auto" w:fill="auto"/>
            <w:noWrap/>
            <w:tcPrChange w:id="74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4E" w14:textId="3E035ECE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del w:id="75" w:author="Gray, Elizabeth" w:date="2016-07-15T09:35:00Z">
              <w:r w:rsidDel="00FF5BC3">
                <w:rPr>
                  <w:rFonts w:eastAsia="Times New Roman" w:cs="Tahoma"/>
                  <w:color w:val="000000"/>
                  <w:sz w:val="16"/>
                  <w:szCs w:val="16"/>
                </w:rPr>
                <w:delText>SP Designer</w:delText>
              </w:r>
            </w:del>
          </w:p>
        </w:tc>
      </w:tr>
      <w:tr w:rsidR="00E3379B" w:rsidRPr="00FA1885" w14:paraId="67A4C254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250" w14:textId="7A827777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</w:tcPr>
          <w:p w14:paraId="67A4C251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252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Loa</w:t>
            </w:r>
            <w:r>
              <w:rPr>
                <w:rFonts w:eastAsia="Times New Roman" w:cs="Tahoma"/>
                <w:color w:val="000000"/>
                <w:sz w:val="16"/>
                <w:szCs w:val="16"/>
              </w:rPr>
              <w:t>d and Performance Testing Tools</w:t>
            </w:r>
          </w:p>
        </w:tc>
        <w:tc>
          <w:tcPr>
            <w:tcW w:w="2965" w:type="dxa"/>
            <w:shd w:val="clear" w:color="auto" w:fill="auto"/>
            <w:noWrap/>
          </w:tcPr>
          <w:p w14:paraId="67A4C253" w14:textId="1F9D1D68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del w:id="76" w:author="Gray, Elizabeth" w:date="2016-07-15T09:36:00Z">
              <w:r w:rsidDel="00FF5BC3">
                <w:rPr>
                  <w:rFonts w:eastAsia="Times New Roman" w:cs="Tahoma"/>
                  <w:color w:val="000000"/>
                  <w:sz w:val="16"/>
                  <w:szCs w:val="16"/>
                </w:rPr>
                <w:delText>ColdFusion tools (TBD?): JMeter</w:delText>
              </w:r>
            </w:del>
          </w:p>
        </w:tc>
      </w:tr>
      <w:tr w:rsidR="00E3379B" w:rsidRPr="00FA1885" w14:paraId="67A4C25F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25A" w14:textId="2232B102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</w:tcPr>
          <w:p w14:paraId="67A4C25C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25D" w14:textId="77777777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System Testing Tools</w:t>
            </w:r>
          </w:p>
        </w:tc>
        <w:tc>
          <w:tcPr>
            <w:tcW w:w="2965" w:type="dxa"/>
            <w:shd w:val="clear" w:color="auto" w:fill="auto"/>
            <w:noWrap/>
          </w:tcPr>
          <w:p w14:paraId="67A4C25E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E3379B" w:rsidRPr="00FA1885" w14:paraId="67A4C269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265" w14:textId="79EBA590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</w:tcPr>
          <w:p w14:paraId="67A4C266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267" w14:textId="77777777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Unit Testing Tools</w:t>
            </w:r>
          </w:p>
        </w:tc>
        <w:tc>
          <w:tcPr>
            <w:tcW w:w="2965" w:type="dxa"/>
            <w:shd w:val="clear" w:color="auto" w:fill="auto"/>
            <w:noWrap/>
          </w:tcPr>
          <w:p w14:paraId="67A4C268" w14:textId="682F55F1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77" w:author="Gray, Elizabeth" w:date="2016-07-15T09:37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CF Eclipse</w:t>
              </w:r>
            </w:ins>
            <w:del w:id="78" w:author="Gray, Elizabeth" w:date="2016-07-15T09:37:00Z">
              <w:r w:rsidDel="005A2874">
                <w:rPr>
                  <w:rFonts w:eastAsia="Times New Roman" w:cs="Tahoma"/>
                  <w:color w:val="000000"/>
                  <w:sz w:val="16"/>
                  <w:szCs w:val="16"/>
                </w:rPr>
                <w:delText>ColdFusion</w:delText>
              </w:r>
            </w:del>
          </w:p>
        </w:tc>
      </w:tr>
      <w:tr w:rsidR="00E3379B" w:rsidRPr="00FA1885" w14:paraId="67A4C275" w14:textId="77777777" w:rsidTr="00F45CBD">
        <w:trPr>
          <w:trHeight w:val="255"/>
          <w:jc w:val="center"/>
          <w:trPrChange w:id="79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80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6F" w14:textId="23ED26BF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81" w:author="Garcia, Celeste" w:date="2016-08-08T15:12:00Z">
              <w:tcPr>
                <w:tcW w:w="2877" w:type="dxa"/>
                <w:gridSpan w:val="4"/>
                <w:vMerge w:val="restart"/>
                <w:shd w:val="clear" w:color="auto" w:fill="auto"/>
                <w:noWrap/>
                <w:hideMark/>
              </w:tcPr>
            </w:tcPrChange>
          </w:tcPr>
          <w:p w14:paraId="67A4C270" w14:textId="77777777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Development Tools</w:t>
            </w:r>
          </w:p>
          <w:p w14:paraId="67A4C271" w14:textId="2E40DEA1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82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272" w14:textId="77777777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Analysis, Design and Modeling</w:t>
            </w:r>
          </w:p>
          <w:p w14:paraId="1A9755D1" w14:textId="2407BA3E" w:rsidR="00E3379B" w:rsidRDefault="00E3379B" w:rsidP="00A42906">
            <w:pPr>
              <w:spacing w:after="0" w:line="240" w:lineRule="auto"/>
              <w:rPr>
                <w:ins w:id="83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67A4C273" w14:textId="0450CF0E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84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74" w14:textId="154AF0DD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DB Workbench</w:t>
            </w:r>
          </w:p>
        </w:tc>
      </w:tr>
      <w:tr w:rsidR="00E3379B" w:rsidRPr="00FA1885" w14:paraId="67A4C27A" w14:textId="77777777" w:rsidTr="00F45CBD">
        <w:trPr>
          <w:trHeight w:val="259"/>
          <w:jc w:val="center"/>
          <w:trPrChange w:id="85" w:author="Garcia, Celeste" w:date="2016-08-08T15:12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86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76" w14:textId="068151A7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87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77" w14:textId="5DAD9CC3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88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278" w14:textId="53508AA7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89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79" w14:textId="1FC72421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Maestro (Postgre SQL)</w:t>
            </w:r>
          </w:p>
        </w:tc>
      </w:tr>
      <w:tr w:rsidR="00E3379B" w:rsidRPr="00FA1885" w14:paraId="548C4832" w14:textId="77777777" w:rsidTr="00F45CBD">
        <w:trPr>
          <w:trHeight w:val="259"/>
          <w:jc w:val="center"/>
          <w:trPrChange w:id="90" w:author="Garcia, Celeste" w:date="2016-08-08T15:12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91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7E8C4CDA" w14:textId="14F8E5D9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92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676D5170" w14:textId="2ECF553E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93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67DA2B66" w14:textId="16860870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94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37BFCF9B" w14:textId="676A3411" w:rsidR="00E3379B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InfoPath</w:t>
            </w:r>
          </w:p>
        </w:tc>
      </w:tr>
      <w:tr w:rsidR="00E3379B" w:rsidRPr="00FA1885" w14:paraId="1E2F5690" w14:textId="77777777" w:rsidTr="00F45CBD">
        <w:trPr>
          <w:trHeight w:val="259"/>
          <w:jc w:val="center"/>
          <w:trPrChange w:id="95" w:author="Garcia, Celeste" w:date="2016-08-08T15:12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96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16390472" w14:textId="3E53F345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97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246C34F3" w14:textId="0151645D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98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66381635" w14:textId="7AC41493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99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10B8D77B" w14:textId="5A4A493E" w:rsidR="00E3379B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QlikView Desktop</w:t>
            </w:r>
          </w:p>
        </w:tc>
      </w:tr>
      <w:tr w:rsidR="00E3379B" w:rsidRPr="00FA1885" w14:paraId="10D25178" w14:textId="77777777" w:rsidTr="00F45CBD">
        <w:trPr>
          <w:trHeight w:val="255"/>
          <w:jc w:val="center"/>
          <w:ins w:id="100" w:author="Gray, Elizabeth" w:date="2016-07-15T09:38:00Z"/>
          <w:trPrChange w:id="10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0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315290B3" w14:textId="5ABFCC0F" w:rsidR="00E3379B" w:rsidRPr="00FA1885" w:rsidRDefault="00E3379B" w:rsidP="00727B38">
            <w:pPr>
              <w:spacing w:after="0" w:line="240" w:lineRule="auto"/>
              <w:rPr>
                <w:ins w:id="103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04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4785F8F8" w14:textId="31129DFC" w:rsidR="00E3379B" w:rsidRPr="00FA1885" w:rsidRDefault="00E3379B" w:rsidP="00727B38">
            <w:pPr>
              <w:spacing w:after="0" w:line="240" w:lineRule="auto"/>
              <w:rPr>
                <w:ins w:id="105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06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79AD290B" w14:textId="1E8BD9B4" w:rsidR="00E3379B" w:rsidRDefault="00E3379B" w:rsidP="00A42906">
            <w:pPr>
              <w:spacing w:after="0" w:line="240" w:lineRule="auto"/>
              <w:rPr>
                <w:ins w:id="107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08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030C7ADE" w14:textId="24AFEF93" w:rsidR="00E3379B" w:rsidRDefault="00E3379B" w:rsidP="00FA1885">
            <w:pPr>
              <w:spacing w:after="0" w:line="240" w:lineRule="auto"/>
              <w:rPr>
                <w:ins w:id="109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  <w:ins w:id="110" w:author="Gray, Elizabeth" w:date="2016-07-15T09:3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Visio</w:t>
              </w:r>
            </w:ins>
            <w:ins w:id="111" w:author="Gray, Elizabeth" w:date="2016-07-15T09:3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/SmartDraw</w:t>
              </w:r>
            </w:ins>
          </w:p>
        </w:tc>
      </w:tr>
      <w:tr w:rsidR="00E3379B" w:rsidRPr="00FA1885" w14:paraId="2BAE05F0" w14:textId="77777777" w:rsidTr="00F45CBD">
        <w:trPr>
          <w:trHeight w:val="255"/>
          <w:jc w:val="center"/>
          <w:ins w:id="112" w:author="Gray, Elizabeth" w:date="2016-07-15T09:38:00Z"/>
          <w:trPrChange w:id="113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14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117C213B" w14:textId="04288741" w:rsidR="00E3379B" w:rsidRPr="00FA1885" w:rsidRDefault="00E3379B" w:rsidP="00727B38">
            <w:pPr>
              <w:spacing w:after="0" w:line="240" w:lineRule="auto"/>
              <w:rPr>
                <w:ins w:id="115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16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621397B8" w14:textId="334D053F" w:rsidR="00E3379B" w:rsidRPr="00FA1885" w:rsidRDefault="00E3379B" w:rsidP="00727B38">
            <w:pPr>
              <w:spacing w:after="0" w:line="240" w:lineRule="auto"/>
              <w:rPr>
                <w:ins w:id="117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18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24B04C08" w14:textId="1663F1ED" w:rsidR="00E3379B" w:rsidRPr="00FA1885" w:rsidRDefault="00E3379B" w:rsidP="00A42906">
            <w:pPr>
              <w:spacing w:after="0" w:line="240" w:lineRule="auto"/>
              <w:rPr>
                <w:ins w:id="119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2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1A618EBF" w14:textId="13DEE13D" w:rsidR="00E3379B" w:rsidRDefault="00E3379B" w:rsidP="00FA1885">
            <w:pPr>
              <w:spacing w:after="0" w:line="240" w:lineRule="auto"/>
              <w:rPr>
                <w:ins w:id="121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  <w:ins w:id="122" w:author="Gray, Elizabeth" w:date="2016-07-15T09:3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MS Management Studio</w:t>
              </w:r>
            </w:ins>
          </w:p>
        </w:tc>
      </w:tr>
      <w:tr w:rsidR="00E3379B" w:rsidRPr="00FA1885" w14:paraId="255A083E" w14:textId="77777777" w:rsidTr="00F45CBD">
        <w:trPr>
          <w:trHeight w:val="255"/>
          <w:jc w:val="center"/>
          <w:ins w:id="123" w:author="Gray, Elizabeth" w:date="2016-07-15T10:09:00Z"/>
          <w:trPrChange w:id="124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25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09598314" w14:textId="77777777" w:rsidR="00E3379B" w:rsidRPr="00FA1885" w:rsidRDefault="00E3379B" w:rsidP="00727B38">
            <w:pPr>
              <w:spacing w:after="0" w:line="240" w:lineRule="auto"/>
              <w:rPr>
                <w:ins w:id="126" w:author="Gray, Elizabeth" w:date="2016-07-15T10:0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27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4A065402" w14:textId="77777777" w:rsidR="00E3379B" w:rsidRPr="00FA1885" w:rsidRDefault="00E3379B" w:rsidP="00727B38">
            <w:pPr>
              <w:spacing w:after="0" w:line="240" w:lineRule="auto"/>
              <w:rPr>
                <w:ins w:id="128" w:author="Gray, Elizabeth" w:date="2016-07-15T10:0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29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6FD19DFA" w14:textId="52EA68F5" w:rsidR="00E3379B" w:rsidRPr="00FA1885" w:rsidRDefault="00E3379B" w:rsidP="00A42906">
            <w:pPr>
              <w:spacing w:after="0" w:line="240" w:lineRule="auto"/>
              <w:rPr>
                <w:ins w:id="130" w:author="Gray, Elizabeth" w:date="2016-07-15T10:0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31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57A66413" w14:textId="1EC4115E" w:rsidR="00E3379B" w:rsidRDefault="00E3379B" w:rsidP="00FA1885">
            <w:pPr>
              <w:spacing w:after="0" w:line="240" w:lineRule="auto"/>
              <w:rPr>
                <w:ins w:id="132" w:author="Gray, Elizabeth" w:date="2016-07-15T10:09:00Z"/>
                <w:rFonts w:eastAsia="Times New Roman" w:cs="Tahoma"/>
                <w:color w:val="000000"/>
                <w:sz w:val="16"/>
                <w:szCs w:val="16"/>
              </w:rPr>
            </w:pPr>
            <w:ins w:id="133" w:author="Gray, Elizabeth" w:date="2016-07-15T10:0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MS Publisher</w:t>
              </w:r>
            </w:ins>
          </w:p>
        </w:tc>
      </w:tr>
      <w:tr w:rsidR="00AD6406" w:rsidRPr="00FA1885" w14:paraId="67A4C280" w14:textId="77777777" w:rsidTr="00F45CBD">
        <w:trPr>
          <w:trHeight w:val="255"/>
          <w:jc w:val="center"/>
          <w:trPrChange w:id="134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35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7B" w14:textId="2A33C297" w:rsidR="00AD6406" w:rsidRPr="00FA1885" w:rsidRDefault="00AD6406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36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7C" w14:textId="7C62130F" w:rsidR="00AD6406" w:rsidRPr="00FA1885" w:rsidRDefault="00AD6406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37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27D" w14:textId="77777777" w:rsidR="00AD6406" w:rsidRPr="00FA1885" w:rsidRDefault="00AD6406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 Development Tools</w:t>
            </w:r>
          </w:p>
          <w:p w14:paraId="5092FD28" w14:textId="520DE6FE" w:rsidR="00AD6406" w:rsidRDefault="00AD6406" w:rsidP="00FA1885">
            <w:pPr>
              <w:spacing w:after="0" w:line="240" w:lineRule="auto"/>
              <w:rPr>
                <w:ins w:id="138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67A4C27E" w14:textId="4C12C712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39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7F" w14:textId="16F984AB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CF</w:t>
            </w:r>
            <w:ins w:id="140" w:author="Gray, Elizabeth" w:date="2016-06-21T08:42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 xml:space="preserve"> </w:t>
              </w:r>
            </w:ins>
            <w:r>
              <w:rPr>
                <w:rFonts w:eastAsia="Times New Roman" w:cs="Tahoma"/>
                <w:color w:val="000000"/>
                <w:sz w:val="16"/>
                <w:szCs w:val="16"/>
              </w:rPr>
              <w:t>Eclipse</w:t>
            </w:r>
          </w:p>
        </w:tc>
      </w:tr>
      <w:tr w:rsidR="00AD6406" w:rsidRPr="00FA1885" w14:paraId="67A4C285" w14:textId="77777777" w:rsidTr="00F45CBD">
        <w:trPr>
          <w:trHeight w:val="259"/>
          <w:jc w:val="center"/>
          <w:trPrChange w:id="141" w:author="Garcia, Celeste" w:date="2016-08-08T15:12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4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81" w14:textId="08978155" w:rsidR="00AD6406" w:rsidRPr="00FA1885" w:rsidRDefault="00AD6406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4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82" w14:textId="1DB62E4C" w:rsidR="00AD6406" w:rsidRPr="00FA1885" w:rsidRDefault="00AD6406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144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283" w14:textId="685C9EE8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4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84" w14:textId="2B19F6A1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Delphi</w:t>
            </w:r>
          </w:p>
        </w:tc>
      </w:tr>
      <w:tr w:rsidR="00AD6406" w:rsidRPr="00FA1885" w14:paraId="23A028D0" w14:textId="77777777" w:rsidTr="00F45CBD">
        <w:trPr>
          <w:trHeight w:val="255"/>
          <w:jc w:val="center"/>
          <w:ins w:id="146" w:author="Gray, Elizabeth" w:date="2016-07-15T09:38:00Z"/>
          <w:trPrChange w:id="147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48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05BF85B9" w14:textId="6684D8B7" w:rsidR="00AD6406" w:rsidRPr="00FA1885" w:rsidRDefault="00AD6406" w:rsidP="00727B38">
            <w:pPr>
              <w:spacing w:after="0" w:line="240" w:lineRule="auto"/>
              <w:rPr>
                <w:ins w:id="149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50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1F79B811" w14:textId="7D648755" w:rsidR="00AD6406" w:rsidRPr="00FA1885" w:rsidRDefault="00AD6406" w:rsidP="00727B38">
            <w:pPr>
              <w:spacing w:after="0" w:line="240" w:lineRule="auto"/>
              <w:rPr>
                <w:ins w:id="151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52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1B971DF3" w14:textId="0FBE6195" w:rsidR="00AD6406" w:rsidRDefault="00AD6406" w:rsidP="00FA1885">
            <w:pPr>
              <w:spacing w:after="0" w:line="240" w:lineRule="auto"/>
              <w:rPr>
                <w:ins w:id="153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54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0F64A87B" w14:textId="1AD62757" w:rsidR="00AD6406" w:rsidRDefault="00AD6406" w:rsidP="00FA1885">
            <w:pPr>
              <w:spacing w:after="0" w:line="240" w:lineRule="auto"/>
              <w:rPr>
                <w:ins w:id="155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  <w:ins w:id="156" w:author="Gray, Elizabeth" w:date="2016-07-15T09:3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 xml:space="preserve">FDM RMS </w:t>
              </w:r>
            </w:ins>
            <w:ins w:id="157" w:author="Gray, Elizabeth" w:date="2016-07-15T09:3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W</w:t>
              </w:r>
            </w:ins>
            <w:ins w:id="158" w:author="Gray, Elizabeth" w:date="2016-07-15T09:3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in6</w:t>
              </w:r>
            </w:ins>
          </w:p>
        </w:tc>
      </w:tr>
      <w:tr w:rsidR="00AD6406" w:rsidRPr="00FA1885" w14:paraId="41CBE0BC" w14:textId="77777777" w:rsidTr="00F45CBD">
        <w:trPr>
          <w:trHeight w:val="255"/>
          <w:jc w:val="center"/>
          <w:ins w:id="159" w:author="Gray, Elizabeth" w:date="2016-07-15T09:38:00Z"/>
          <w:trPrChange w:id="160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61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76D635ED" w14:textId="1CFDFB93" w:rsidR="00AD6406" w:rsidRPr="00FA1885" w:rsidRDefault="00AD6406" w:rsidP="00727B38">
            <w:pPr>
              <w:spacing w:after="0" w:line="240" w:lineRule="auto"/>
              <w:rPr>
                <w:ins w:id="162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6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12DFCE72" w14:textId="5802D3FF" w:rsidR="00AD6406" w:rsidRPr="00FA1885" w:rsidRDefault="00AD6406" w:rsidP="00727B38">
            <w:pPr>
              <w:spacing w:after="0" w:line="240" w:lineRule="auto"/>
              <w:rPr>
                <w:ins w:id="164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65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2EFF9CF1" w14:textId="095AD707" w:rsidR="00AD6406" w:rsidRPr="00FA1885" w:rsidRDefault="00AD6406" w:rsidP="00FA1885">
            <w:pPr>
              <w:spacing w:after="0" w:line="240" w:lineRule="auto"/>
              <w:rPr>
                <w:ins w:id="166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67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1F34A5DD" w14:textId="57809492" w:rsidR="00AD6406" w:rsidRDefault="00AD6406" w:rsidP="00FA1885">
            <w:pPr>
              <w:spacing w:after="0" w:line="240" w:lineRule="auto"/>
              <w:rPr>
                <w:ins w:id="168" w:author="Gray, Elizabeth" w:date="2016-07-15T09:38:00Z"/>
                <w:rFonts w:eastAsia="Times New Roman" w:cs="Tahoma"/>
                <w:color w:val="000000"/>
                <w:sz w:val="16"/>
                <w:szCs w:val="16"/>
              </w:rPr>
            </w:pPr>
            <w:ins w:id="169" w:author="Gray, Elizabeth" w:date="2016-07-15T09:42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SP Designer</w:t>
              </w:r>
            </w:ins>
          </w:p>
        </w:tc>
      </w:tr>
      <w:tr w:rsidR="00AD6406" w:rsidRPr="00FA1885" w14:paraId="6D8E0423" w14:textId="77777777" w:rsidTr="00F45CBD">
        <w:trPr>
          <w:trHeight w:val="255"/>
          <w:jc w:val="center"/>
          <w:ins w:id="170" w:author="Gray, Elizabeth" w:date="2016-07-15T09:50:00Z"/>
          <w:trPrChange w:id="17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7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5C316BED" w14:textId="1BDFB932" w:rsidR="00AD6406" w:rsidRPr="00FA1885" w:rsidRDefault="00AD6406" w:rsidP="00727B38">
            <w:pPr>
              <w:spacing w:after="0" w:line="240" w:lineRule="auto"/>
              <w:rPr>
                <w:ins w:id="173" w:author="Gray, Elizabeth" w:date="2016-07-15T09:5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74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6F065789" w14:textId="7DAB89C1" w:rsidR="00AD6406" w:rsidRPr="00FA1885" w:rsidRDefault="00AD6406" w:rsidP="00727B38">
            <w:pPr>
              <w:spacing w:after="0" w:line="240" w:lineRule="auto"/>
              <w:rPr>
                <w:ins w:id="175" w:author="Gray, Elizabeth" w:date="2016-07-15T09:5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76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615906F2" w14:textId="46ECD7B3" w:rsidR="00AD6406" w:rsidRPr="00FA1885" w:rsidRDefault="00AD6406" w:rsidP="00FA1885">
            <w:pPr>
              <w:spacing w:after="0" w:line="240" w:lineRule="auto"/>
              <w:rPr>
                <w:ins w:id="177" w:author="Gray, Elizabeth" w:date="2016-07-15T09:5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78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2F6C6C93" w14:textId="320C29D5" w:rsidR="00AD6406" w:rsidRDefault="00AD6406" w:rsidP="00FA1885">
            <w:pPr>
              <w:spacing w:after="0" w:line="240" w:lineRule="auto"/>
              <w:rPr>
                <w:ins w:id="179" w:author="Gray, Elizabeth" w:date="2016-07-15T09:50:00Z"/>
                <w:rFonts w:eastAsia="Times New Roman" w:cs="Tahoma"/>
                <w:color w:val="000000"/>
                <w:sz w:val="16"/>
                <w:szCs w:val="16"/>
              </w:rPr>
            </w:pPr>
            <w:ins w:id="180" w:author="Gray, Elizabeth" w:date="2016-07-15T09:5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Dreamweaver</w:t>
              </w:r>
            </w:ins>
          </w:p>
        </w:tc>
      </w:tr>
      <w:tr w:rsidR="00AD6406" w:rsidRPr="00FA1885" w14:paraId="1361DE06" w14:textId="77777777" w:rsidTr="00F45CBD">
        <w:trPr>
          <w:trHeight w:val="255"/>
          <w:jc w:val="center"/>
          <w:ins w:id="181" w:author="Gray, Elizabeth" w:date="2016-07-15T10:24:00Z"/>
          <w:trPrChange w:id="182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83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6552E3EE" w14:textId="77777777" w:rsidR="00AD6406" w:rsidRPr="00FA1885" w:rsidRDefault="00AD6406" w:rsidP="00727B38">
            <w:pPr>
              <w:spacing w:after="0" w:line="240" w:lineRule="auto"/>
              <w:rPr>
                <w:ins w:id="184" w:author="Gray, Elizabeth" w:date="2016-07-15T10:24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85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37FF1992" w14:textId="77777777" w:rsidR="00AD6406" w:rsidRPr="00FA1885" w:rsidRDefault="00AD6406" w:rsidP="00727B38">
            <w:pPr>
              <w:spacing w:after="0" w:line="240" w:lineRule="auto"/>
              <w:rPr>
                <w:ins w:id="186" w:author="Gray, Elizabeth" w:date="2016-07-15T10:24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87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5084D665" w14:textId="4D6A9833" w:rsidR="00AD6406" w:rsidRPr="00FA1885" w:rsidRDefault="00AD6406" w:rsidP="00FA1885">
            <w:pPr>
              <w:spacing w:after="0" w:line="240" w:lineRule="auto"/>
              <w:rPr>
                <w:ins w:id="188" w:author="Gray, Elizabeth" w:date="2016-07-15T10:24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89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1321D129" w14:textId="77A8612A" w:rsidR="00AD6406" w:rsidRDefault="00AD6406" w:rsidP="00FA1885">
            <w:pPr>
              <w:spacing w:after="0" w:line="240" w:lineRule="auto"/>
              <w:rPr>
                <w:ins w:id="190" w:author="Gray, Elizabeth" w:date="2016-07-15T10:24:00Z"/>
                <w:rFonts w:eastAsia="Times New Roman" w:cs="Tahoma"/>
                <w:color w:val="000000"/>
                <w:sz w:val="16"/>
                <w:szCs w:val="16"/>
              </w:rPr>
            </w:pPr>
            <w:ins w:id="191" w:author="Gray, Elizabeth" w:date="2016-07-15T10:24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Formsite</w:t>
              </w:r>
            </w:ins>
          </w:p>
        </w:tc>
      </w:tr>
      <w:tr w:rsidR="00E3379B" w:rsidRPr="00FA1885" w14:paraId="67A4C28A" w14:textId="77777777" w:rsidTr="00F45CBD">
        <w:trPr>
          <w:trHeight w:val="255"/>
          <w:jc w:val="center"/>
          <w:trPrChange w:id="192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93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86" w14:textId="339D261B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94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87" w14:textId="24990118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95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288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Requirements Management</w:t>
            </w:r>
          </w:p>
        </w:tc>
        <w:tc>
          <w:tcPr>
            <w:tcW w:w="2965" w:type="dxa"/>
            <w:shd w:val="clear" w:color="auto" w:fill="auto"/>
            <w:noWrap/>
            <w:tcPrChange w:id="196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89" w14:textId="55BF35ED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MS Office</w:t>
            </w:r>
          </w:p>
        </w:tc>
      </w:tr>
      <w:tr w:rsidR="00E3379B" w:rsidRPr="00FA1885" w14:paraId="72D7164C" w14:textId="77777777" w:rsidTr="00F45CBD">
        <w:trPr>
          <w:trHeight w:val="255"/>
          <w:jc w:val="center"/>
          <w:trPrChange w:id="197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98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10DEAB44" w14:textId="482F9243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99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495D18E8" w14:textId="229097AA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200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139167E2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201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4C4AF648" w14:textId="2384AB8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SharePoint</w:t>
            </w:r>
          </w:p>
        </w:tc>
      </w:tr>
      <w:tr w:rsidR="00E3379B" w:rsidRPr="00FA1885" w14:paraId="67A4C28F" w14:textId="77777777" w:rsidTr="00F45CBD">
        <w:trPr>
          <w:trHeight w:val="255"/>
          <w:jc w:val="center"/>
          <w:trPrChange w:id="202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203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8B" w14:textId="73786832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204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8C" w14:textId="166D3A5B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205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28D" w14:textId="77777777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Software Change and Configuration Management Tools</w:t>
            </w:r>
          </w:p>
        </w:tc>
        <w:tc>
          <w:tcPr>
            <w:tcW w:w="2965" w:type="dxa"/>
            <w:shd w:val="clear" w:color="auto" w:fill="auto"/>
            <w:noWrap/>
            <w:tcPrChange w:id="206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8E" w14:textId="14152ECF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Beyond Compare</w:t>
            </w:r>
          </w:p>
        </w:tc>
      </w:tr>
      <w:tr w:rsidR="00E3379B" w:rsidRPr="00FA1885" w14:paraId="67A4C294" w14:textId="77777777" w:rsidTr="00F45CBD">
        <w:trPr>
          <w:trHeight w:val="255"/>
          <w:jc w:val="center"/>
          <w:trPrChange w:id="207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208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90" w14:textId="0CE96C01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209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91" w14:textId="04FB7F8F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210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292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211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93" w14:textId="0BB17280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WinMerge</w:t>
            </w:r>
          </w:p>
        </w:tc>
      </w:tr>
      <w:tr w:rsidR="00E3379B" w:rsidRPr="00FA1885" w14:paraId="5F6E19EA" w14:textId="77777777" w:rsidTr="00F45CBD">
        <w:trPr>
          <w:trHeight w:val="255"/>
          <w:jc w:val="center"/>
          <w:trPrChange w:id="212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213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3559D745" w14:textId="314A7C4A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214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52A43B32" w14:textId="783EF80D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215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017FD1CC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216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1FA0306A" w14:textId="32E68F2F" w:rsidR="00E3379B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Git</w:t>
            </w:r>
          </w:p>
        </w:tc>
      </w:tr>
      <w:tr w:rsidR="00E3379B" w:rsidRPr="00FA1885" w14:paraId="40408149" w14:textId="77777777" w:rsidTr="00F45CBD">
        <w:trPr>
          <w:trHeight w:val="255"/>
          <w:jc w:val="center"/>
          <w:trPrChange w:id="217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218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01F3EF67" w14:textId="2439500E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219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06340329" w14:textId="722D8FFD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220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1469ECFA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221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3EB4FC51" w14:textId="553E880C" w:rsidR="00E3379B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VSS</w:t>
            </w:r>
            <w:ins w:id="222" w:author="Gray, Elizabeth" w:date="2016-07-15T09:4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 xml:space="preserve"> (archive only)</w:t>
              </w:r>
            </w:ins>
          </w:p>
        </w:tc>
      </w:tr>
      <w:tr w:rsidR="00E3379B" w:rsidRPr="00FA1885" w14:paraId="67A4C299" w14:textId="77777777" w:rsidTr="00F45CBD">
        <w:trPr>
          <w:trHeight w:val="255"/>
          <w:jc w:val="center"/>
          <w:trPrChange w:id="223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224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95" w14:textId="732994E7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225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96" w14:textId="1D953519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226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297" w14:textId="77777777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Web Authoring Tools</w:t>
            </w:r>
          </w:p>
        </w:tc>
        <w:tc>
          <w:tcPr>
            <w:tcW w:w="2965" w:type="dxa"/>
            <w:shd w:val="clear" w:color="auto" w:fill="auto"/>
            <w:noWrap/>
            <w:tcPrChange w:id="227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98" w14:textId="5AF6232D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del w:id="228" w:author="Gray, Elizabeth" w:date="2016-06-21T08:42:00Z">
              <w:r w:rsidDel="00B648E1">
                <w:rPr>
                  <w:rFonts w:eastAsia="Times New Roman" w:cs="Tahoma"/>
                  <w:color w:val="000000"/>
                  <w:sz w:val="16"/>
                  <w:szCs w:val="16"/>
                </w:rPr>
                <w:delText>IIS</w:delText>
              </w:r>
            </w:del>
            <w:ins w:id="229" w:author="Gray, Elizabeth" w:date="2016-06-21T08:42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Dreamweaver</w:t>
              </w:r>
            </w:ins>
          </w:p>
        </w:tc>
      </w:tr>
      <w:tr w:rsidR="00E3379B" w:rsidRPr="00FA1885" w14:paraId="67A4C29E" w14:textId="77777777" w:rsidTr="00F45CBD">
        <w:trPr>
          <w:trHeight w:val="255"/>
          <w:jc w:val="center"/>
          <w:trPrChange w:id="230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231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9A" w14:textId="2A648A39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232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9B" w14:textId="332B9F29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233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29C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234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9D" w14:textId="42A020C0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Drupal</w:t>
            </w:r>
          </w:p>
        </w:tc>
      </w:tr>
      <w:tr w:rsidR="00E3379B" w:rsidRPr="00FA1885" w14:paraId="4B02760E" w14:textId="77777777" w:rsidTr="00F45CBD">
        <w:trPr>
          <w:trHeight w:val="255"/>
          <w:jc w:val="center"/>
          <w:ins w:id="235" w:author="Gray, Elizabeth" w:date="2016-07-15T09:50:00Z"/>
          <w:trPrChange w:id="23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23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1C263710" w14:textId="4F855D0B" w:rsidR="00E3379B" w:rsidRPr="00FA1885" w:rsidRDefault="00E3379B" w:rsidP="00727B38">
            <w:pPr>
              <w:spacing w:after="0" w:line="240" w:lineRule="auto"/>
              <w:rPr>
                <w:ins w:id="238" w:author="Gray, Elizabeth" w:date="2016-07-15T09:5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239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011B11E5" w14:textId="31F626AC" w:rsidR="00E3379B" w:rsidRPr="00FA1885" w:rsidRDefault="00E3379B" w:rsidP="00727B38">
            <w:pPr>
              <w:spacing w:after="0" w:line="240" w:lineRule="auto"/>
              <w:rPr>
                <w:ins w:id="240" w:author="Gray, Elizabeth" w:date="2016-07-15T09:5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241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068A30B2" w14:textId="77777777" w:rsidR="00E3379B" w:rsidRPr="00FA1885" w:rsidRDefault="00E3379B" w:rsidP="00FA1885">
            <w:pPr>
              <w:spacing w:after="0" w:line="240" w:lineRule="auto"/>
              <w:rPr>
                <w:ins w:id="242" w:author="Gray, Elizabeth" w:date="2016-07-15T09:5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243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7E7AE079" w14:textId="576ED6CE" w:rsidR="00E3379B" w:rsidRPr="00FA1885" w:rsidRDefault="00E3379B" w:rsidP="00FA1885">
            <w:pPr>
              <w:spacing w:after="0" w:line="240" w:lineRule="auto"/>
              <w:rPr>
                <w:ins w:id="244" w:author="Gray, Elizabeth" w:date="2016-07-15T09:50:00Z"/>
                <w:rFonts w:eastAsia="Times New Roman" w:cs="Tahoma"/>
                <w:color w:val="000000"/>
                <w:sz w:val="16"/>
                <w:szCs w:val="16"/>
              </w:rPr>
            </w:pPr>
            <w:ins w:id="245" w:author="Gray, Elizabeth" w:date="2016-07-15T09:5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CF Eclipse</w:t>
              </w:r>
            </w:ins>
          </w:p>
        </w:tc>
      </w:tr>
      <w:tr w:rsidR="00E3379B" w:rsidRPr="00FA1885" w14:paraId="67A4C2A4" w14:textId="77777777" w:rsidTr="00F45CBD">
        <w:trPr>
          <w:trHeight w:val="255"/>
          <w:jc w:val="center"/>
          <w:trPrChange w:id="24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24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9F" w14:textId="26AF190A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248" w:author="Garcia, Celeste" w:date="2016-08-08T15:12:00Z">
              <w:tcPr>
                <w:tcW w:w="2877" w:type="dxa"/>
                <w:gridSpan w:val="4"/>
                <w:vMerge w:val="restart"/>
                <w:shd w:val="clear" w:color="auto" w:fill="auto"/>
                <w:noWrap/>
                <w:hideMark/>
              </w:tcPr>
            </w:tcPrChange>
          </w:tcPr>
          <w:p w14:paraId="67A4C2A0" w14:textId="77777777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Integration Software</w:t>
            </w:r>
          </w:p>
          <w:p w14:paraId="67A4C2A1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249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2A2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Device Integration</w:t>
            </w:r>
          </w:p>
        </w:tc>
        <w:tc>
          <w:tcPr>
            <w:tcW w:w="2965" w:type="dxa"/>
            <w:shd w:val="clear" w:color="auto" w:fill="auto"/>
            <w:noWrap/>
            <w:tcPrChange w:id="25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A3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E3379B" w:rsidRPr="00FA1885" w14:paraId="67A4C2A9" w14:textId="77777777" w:rsidTr="00F45CBD">
        <w:trPr>
          <w:trHeight w:val="259"/>
          <w:jc w:val="center"/>
          <w:trPrChange w:id="251" w:author="Garcia, Celeste" w:date="2016-08-08T15:12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25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A5" w14:textId="3348FA51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25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A6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254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2A7" w14:textId="77777777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Enterprise Service Bus (ESB)</w:t>
            </w:r>
          </w:p>
        </w:tc>
        <w:tc>
          <w:tcPr>
            <w:tcW w:w="2965" w:type="dxa"/>
            <w:shd w:val="clear" w:color="auto" w:fill="auto"/>
            <w:noWrap/>
            <w:tcPrChange w:id="25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A8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E3379B" w:rsidRPr="00FA1885" w14:paraId="67A4C2AE" w14:textId="77777777" w:rsidTr="00F45CBD">
        <w:trPr>
          <w:trHeight w:val="255"/>
          <w:jc w:val="center"/>
          <w:trPrChange w:id="25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25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AA" w14:textId="1750CB3E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258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AB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259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2AC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Service Registry</w:t>
            </w:r>
          </w:p>
        </w:tc>
        <w:tc>
          <w:tcPr>
            <w:tcW w:w="2965" w:type="dxa"/>
            <w:shd w:val="clear" w:color="auto" w:fill="auto"/>
            <w:noWrap/>
            <w:tcPrChange w:id="26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AD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E3379B" w:rsidRPr="00FA1885" w14:paraId="67A4C2B3" w14:textId="77777777" w:rsidTr="00F45CBD">
        <w:trPr>
          <w:trHeight w:val="255"/>
          <w:jc w:val="center"/>
          <w:trPrChange w:id="26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26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AF" w14:textId="59E04217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26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B0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264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2B1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SOA Governance</w:t>
            </w:r>
          </w:p>
        </w:tc>
        <w:tc>
          <w:tcPr>
            <w:tcW w:w="2965" w:type="dxa"/>
            <w:shd w:val="clear" w:color="auto" w:fill="auto"/>
            <w:noWrap/>
            <w:tcPrChange w:id="26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B2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E3379B" w:rsidRPr="00FA1885" w14:paraId="67A4C2B9" w14:textId="77777777" w:rsidTr="00F45CBD">
        <w:trPr>
          <w:trHeight w:val="259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2B4" w14:textId="77B4E158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</w:tcPr>
          <w:p w14:paraId="67A4C2B5" w14:textId="77777777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Software Engines</w:t>
            </w:r>
          </w:p>
          <w:p w14:paraId="67A4C2B6" w14:textId="30FD350F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2B7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Business Process Management Engines</w:t>
            </w:r>
          </w:p>
        </w:tc>
        <w:tc>
          <w:tcPr>
            <w:tcW w:w="2965" w:type="dxa"/>
            <w:shd w:val="clear" w:color="auto" w:fill="auto"/>
            <w:noWrap/>
          </w:tcPr>
          <w:p w14:paraId="67A4C2B8" w14:textId="7DD3DDE1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del w:id="266" w:author="Gray, Elizabeth" w:date="2016-07-15T09:59:00Z">
              <w:r w:rsidDel="00E3379B">
                <w:rPr>
                  <w:rFonts w:eastAsia="Times New Roman" w:cs="Tahoma"/>
                  <w:color w:val="000000"/>
                  <w:sz w:val="16"/>
                  <w:szCs w:val="16"/>
                </w:rPr>
                <w:delText>SP Designer</w:delText>
              </w:r>
            </w:del>
          </w:p>
        </w:tc>
      </w:tr>
      <w:tr w:rsidR="00E3379B" w:rsidRPr="00FA1885" w14:paraId="67A4C2C3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2BF" w14:textId="0F346343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</w:tcPr>
          <w:p w14:paraId="67A4C2C0" w14:textId="6EA17B2B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2C1" w14:textId="77777777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Business Rules Engines</w:t>
            </w:r>
          </w:p>
        </w:tc>
        <w:tc>
          <w:tcPr>
            <w:tcW w:w="2965" w:type="dxa"/>
            <w:shd w:val="clear" w:color="auto" w:fill="auto"/>
            <w:noWrap/>
          </w:tcPr>
          <w:p w14:paraId="67A4C2C2" w14:textId="577D97AD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del w:id="267" w:author="Gray, Elizabeth" w:date="2016-07-15T09:59:00Z">
              <w:r w:rsidDel="00E3379B">
                <w:rPr>
                  <w:rFonts w:eastAsia="Times New Roman" w:cs="Tahoma"/>
                  <w:color w:val="000000"/>
                  <w:sz w:val="16"/>
                  <w:szCs w:val="16"/>
                </w:rPr>
                <w:delText>SP Designer</w:delText>
              </w:r>
            </w:del>
          </w:p>
        </w:tc>
      </w:tr>
      <w:tr w:rsidR="00E3379B" w:rsidRPr="00FA1885" w14:paraId="67A4C2CD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2C9" w14:textId="78D9F94D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</w:tcPr>
          <w:p w14:paraId="67A4C2CA" w14:textId="0A74AE60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2CB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Geographic I</w:t>
            </w:r>
            <w:r>
              <w:rPr>
                <w:rFonts w:eastAsia="Times New Roman" w:cs="Tahoma"/>
                <w:color w:val="000000"/>
                <w:sz w:val="16"/>
                <w:szCs w:val="16"/>
              </w:rPr>
              <w:t>nformation System (GIS) Engines</w:t>
            </w:r>
          </w:p>
        </w:tc>
        <w:tc>
          <w:tcPr>
            <w:tcW w:w="2965" w:type="dxa"/>
            <w:shd w:val="clear" w:color="auto" w:fill="auto"/>
            <w:noWrap/>
          </w:tcPr>
          <w:p w14:paraId="67A4C2CC" w14:textId="1D016112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268" w:author="Gray, Elizabeth" w:date="2016-07-15T10:0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ESRI ArcGIS</w:t>
              </w:r>
            </w:ins>
            <w:del w:id="269" w:author="Gray, Elizabeth" w:date="2016-07-15T10:00:00Z">
              <w:r w:rsidDel="00E3379B">
                <w:rPr>
                  <w:rFonts w:eastAsia="Times New Roman" w:cs="Tahoma"/>
                  <w:color w:val="000000"/>
                  <w:sz w:val="16"/>
                  <w:szCs w:val="16"/>
                </w:rPr>
                <w:delText>ArcGIS</w:delText>
              </w:r>
            </w:del>
          </w:p>
        </w:tc>
      </w:tr>
      <w:tr w:rsidR="00E3379B" w:rsidRPr="00FA1885" w14:paraId="67A4C2D7" w14:textId="77777777" w:rsidTr="00F45CBD">
        <w:trPr>
          <w:trHeight w:val="255"/>
          <w:jc w:val="center"/>
          <w:trPrChange w:id="270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271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D3" w14:textId="74BD2D96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272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D4" w14:textId="1527E344" w:rsidR="00E3379B" w:rsidRPr="00FA1885" w:rsidRDefault="00E3379B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273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2D5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Search Engines</w:t>
            </w:r>
          </w:p>
        </w:tc>
        <w:tc>
          <w:tcPr>
            <w:tcW w:w="2965" w:type="dxa"/>
            <w:shd w:val="clear" w:color="auto" w:fill="auto"/>
            <w:noWrap/>
            <w:tcPrChange w:id="274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D6" w14:textId="42019390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SharePoint</w:t>
            </w:r>
          </w:p>
        </w:tc>
      </w:tr>
      <w:tr w:rsidR="00E3379B" w:rsidRPr="00FA1885" w14:paraId="207CB4BE" w14:textId="77777777" w:rsidTr="00F45CBD">
        <w:trPr>
          <w:trHeight w:val="255"/>
          <w:jc w:val="center"/>
          <w:ins w:id="275" w:author="Gray, Elizabeth" w:date="2016-07-15T10:03:00Z"/>
          <w:trPrChange w:id="27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27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5CA9C970" w14:textId="5A221D61" w:rsidR="00E3379B" w:rsidRPr="00FA1885" w:rsidRDefault="00E3379B" w:rsidP="00727B38">
            <w:pPr>
              <w:spacing w:after="0" w:line="240" w:lineRule="auto"/>
              <w:rPr>
                <w:ins w:id="278" w:author="Gray, Elizabeth" w:date="2016-07-15T10:03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279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78A1ABCB" w14:textId="04EBDDC2" w:rsidR="00E3379B" w:rsidRPr="00FA1885" w:rsidRDefault="00E3379B" w:rsidP="00727B38">
            <w:pPr>
              <w:spacing w:after="0" w:line="240" w:lineRule="auto"/>
              <w:rPr>
                <w:ins w:id="280" w:author="Gray, Elizabeth" w:date="2016-07-15T10:03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281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6D489057" w14:textId="77777777" w:rsidR="00E3379B" w:rsidRPr="00FA1885" w:rsidRDefault="00E3379B" w:rsidP="00FA1885">
            <w:pPr>
              <w:spacing w:after="0" w:line="240" w:lineRule="auto"/>
              <w:rPr>
                <w:ins w:id="282" w:author="Gray, Elizabeth" w:date="2016-07-15T10:03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283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13D654B7" w14:textId="0D71ABA3" w:rsidR="00E3379B" w:rsidRDefault="00E3379B" w:rsidP="00FA1885">
            <w:pPr>
              <w:spacing w:after="0" w:line="240" w:lineRule="auto"/>
              <w:rPr>
                <w:ins w:id="284" w:author="Gray, Elizabeth" w:date="2016-07-15T10:03:00Z"/>
                <w:rFonts w:eastAsia="Times New Roman" w:cs="Tahoma"/>
                <w:color w:val="000000"/>
                <w:sz w:val="16"/>
                <w:szCs w:val="16"/>
              </w:rPr>
            </w:pPr>
            <w:ins w:id="285" w:author="Gray, Elizabeth" w:date="2016-07-15T10:03:00Z">
              <w:del w:id="286" w:author="Moon, Yes" w:date="2016-08-15T12:52:00Z">
                <w:r w:rsidDel="006426D6">
                  <w:rPr>
                    <w:rFonts w:eastAsia="Times New Roman" w:cs="Tahoma"/>
                    <w:color w:val="000000"/>
                    <w:sz w:val="16"/>
                    <w:szCs w:val="16"/>
                  </w:rPr>
                  <w:delText>FireNet (</w:delText>
                </w:r>
              </w:del>
            </w:ins>
            <w:ins w:id="287" w:author="Gray, Elizabeth" w:date="2016-07-15T10:04:00Z">
              <w:del w:id="288" w:author="Moon, Yes" w:date="2016-08-15T12:52:00Z">
                <w:r w:rsidDel="006426D6">
                  <w:rPr>
                    <w:rFonts w:eastAsia="Times New Roman" w:cs="Tahoma"/>
                    <w:color w:val="000000"/>
                    <w:sz w:val="16"/>
                    <w:szCs w:val="16"/>
                  </w:rPr>
                  <w:delText>what is tool</w:delText>
                </w:r>
              </w:del>
            </w:ins>
            <w:ins w:id="289" w:author="Gray, Elizabeth" w:date="2016-07-15T10:03:00Z">
              <w:del w:id="290" w:author="Moon, Yes" w:date="2016-08-15T12:52:00Z">
                <w:r w:rsidDel="006426D6">
                  <w:rPr>
                    <w:rFonts w:eastAsia="Times New Roman" w:cs="Tahoma"/>
                    <w:color w:val="000000"/>
                    <w:sz w:val="16"/>
                    <w:szCs w:val="16"/>
                  </w:rPr>
                  <w:delText>?)</w:delText>
                </w:r>
              </w:del>
            </w:ins>
          </w:p>
        </w:tc>
      </w:tr>
      <w:tr w:rsidR="006746ED" w:rsidRPr="00FA1885" w14:paraId="67A4C2DE" w14:textId="77777777" w:rsidTr="00F45CBD">
        <w:trPr>
          <w:trHeight w:val="255"/>
          <w:jc w:val="center"/>
          <w:trPrChange w:id="29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 w:val="restart"/>
            <w:shd w:val="clear" w:color="auto" w:fill="auto"/>
            <w:noWrap/>
            <w:hideMark/>
            <w:tcPrChange w:id="292" w:author="Garcia, Celeste" w:date="2016-08-08T15:12:00Z">
              <w:tcPr>
                <w:tcW w:w="2158" w:type="dxa"/>
                <w:gridSpan w:val="3"/>
                <w:vMerge w:val="restart"/>
                <w:shd w:val="clear" w:color="auto" w:fill="auto"/>
                <w:noWrap/>
                <w:hideMark/>
              </w:tcPr>
            </w:tcPrChange>
          </w:tcPr>
          <w:p w14:paraId="67A4C2D8" w14:textId="77777777" w:rsidR="006746ED" w:rsidRPr="00FA1885" w:rsidRDefault="006746ED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Collaboration and Electronic Workplace</w:t>
            </w:r>
          </w:p>
          <w:p w14:paraId="67A4C2D9" w14:textId="77777777" w:rsidR="006746ED" w:rsidRPr="00FA1885" w:rsidRDefault="006746E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293" w:author="Garcia, Celeste" w:date="2016-08-08T15:12:00Z">
              <w:tcPr>
                <w:tcW w:w="2877" w:type="dxa"/>
                <w:gridSpan w:val="4"/>
                <w:vMerge w:val="restart"/>
                <w:shd w:val="clear" w:color="auto" w:fill="auto"/>
                <w:noWrap/>
                <w:hideMark/>
              </w:tcPr>
            </w:tcPrChange>
          </w:tcPr>
          <w:p w14:paraId="67A4C2DA" w14:textId="77777777" w:rsidR="006746ED" w:rsidRPr="00FA1885" w:rsidRDefault="006746ED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Collaboration Software</w:t>
            </w:r>
          </w:p>
          <w:p w14:paraId="67A4C2DB" w14:textId="77777777" w:rsidR="006746ED" w:rsidRPr="00FA1885" w:rsidRDefault="006746E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294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2DC" w14:textId="77777777" w:rsidR="006746ED" w:rsidRPr="00FA1885" w:rsidRDefault="006746E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Computer Based Training (CBT)</w:t>
            </w:r>
          </w:p>
        </w:tc>
        <w:tc>
          <w:tcPr>
            <w:tcW w:w="2965" w:type="dxa"/>
            <w:shd w:val="clear" w:color="auto" w:fill="auto"/>
            <w:noWrap/>
            <w:tcPrChange w:id="29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DD" w14:textId="44CC9FBB" w:rsidR="006746ED" w:rsidRPr="00FA1885" w:rsidRDefault="006746E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Adobe Connect</w:t>
            </w:r>
          </w:p>
        </w:tc>
      </w:tr>
      <w:tr w:rsidR="006746ED" w:rsidRPr="00FA1885" w14:paraId="5FCFDBBF" w14:textId="77777777" w:rsidTr="00F45CBD">
        <w:trPr>
          <w:trHeight w:val="255"/>
          <w:jc w:val="center"/>
          <w:trPrChange w:id="29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29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2B823B36" w14:textId="77777777" w:rsidR="006746ED" w:rsidRPr="00FA1885" w:rsidRDefault="006746ED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298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3E265CB6" w14:textId="77777777" w:rsidR="006746ED" w:rsidRPr="00FA1885" w:rsidRDefault="006746ED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299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60BF80A4" w14:textId="77777777" w:rsidR="006746ED" w:rsidRPr="00FA1885" w:rsidRDefault="006746E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30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2DB6FB35" w14:textId="442E10C5" w:rsidR="006746ED" w:rsidRDefault="006746E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ACC Blackboard</w:t>
            </w:r>
          </w:p>
        </w:tc>
      </w:tr>
      <w:tr w:rsidR="00727B38" w:rsidRPr="00FA1885" w14:paraId="67A4C2E3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2DF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</w:tcPr>
          <w:p w14:paraId="67A4C2E0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2E1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Content Management</w:t>
            </w:r>
          </w:p>
        </w:tc>
        <w:tc>
          <w:tcPr>
            <w:tcW w:w="2965" w:type="dxa"/>
            <w:shd w:val="clear" w:color="auto" w:fill="auto"/>
            <w:noWrap/>
          </w:tcPr>
          <w:p w14:paraId="67A4C2E2" w14:textId="71EB914A" w:rsidR="00727B38" w:rsidRPr="00FA1885" w:rsidRDefault="00D14A01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SharePoint</w:t>
            </w:r>
          </w:p>
        </w:tc>
      </w:tr>
      <w:tr w:rsidR="00727B38" w:rsidRPr="00FA1885" w14:paraId="67A4C2F2" w14:textId="77777777" w:rsidTr="00F45CBD">
        <w:trPr>
          <w:trHeight w:val="255"/>
          <w:jc w:val="center"/>
          <w:trPrChange w:id="30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30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EE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30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EF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304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2F0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Electronic Messaging</w:t>
            </w:r>
          </w:p>
        </w:tc>
        <w:tc>
          <w:tcPr>
            <w:tcW w:w="2965" w:type="dxa"/>
            <w:shd w:val="clear" w:color="auto" w:fill="auto"/>
            <w:noWrap/>
            <w:tcPrChange w:id="30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F1" w14:textId="0E556883" w:rsidR="00727B38" w:rsidRPr="00FA1885" w:rsidRDefault="00B648E1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306" w:author="Gray, Elizabeth" w:date="2016-06-21T08:4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Spark</w:t>
              </w:r>
            </w:ins>
          </w:p>
        </w:tc>
      </w:tr>
      <w:tr w:rsidR="00727B38" w:rsidRPr="00FA1885" w14:paraId="67A4C2F7" w14:textId="77777777" w:rsidTr="00F45CBD">
        <w:trPr>
          <w:trHeight w:val="255"/>
          <w:jc w:val="center"/>
          <w:trPrChange w:id="307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308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2F3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309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2F4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310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2F5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Email and Calendaring</w:t>
            </w:r>
          </w:p>
        </w:tc>
        <w:tc>
          <w:tcPr>
            <w:tcW w:w="2965" w:type="dxa"/>
            <w:shd w:val="clear" w:color="auto" w:fill="auto"/>
            <w:noWrap/>
            <w:tcPrChange w:id="311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2F6" w14:textId="6049737B" w:rsidR="00727B38" w:rsidRPr="00FA1885" w:rsidRDefault="00D14A01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Outlook 2013</w:t>
            </w:r>
          </w:p>
        </w:tc>
      </w:tr>
      <w:tr w:rsidR="00727B38" w:rsidRPr="00FA1885" w14:paraId="67A4C2FC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2F8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</w:tcPr>
          <w:p w14:paraId="67A4C2F9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2FA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Process and Schedule Synchronization</w:t>
            </w:r>
          </w:p>
        </w:tc>
        <w:tc>
          <w:tcPr>
            <w:tcW w:w="2965" w:type="dxa"/>
            <w:shd w:val="clear" w:color="auto" w:fill="auto"/>
            <w:noWrap/>
          </w:tcPr>
          <w:p w14:paraId="67A4C2FB" w14:textId="17F96E9B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E3379B" w:rsidRPr="00FA1885" w14:paraId="67A4C307" w14:textId="77777777" w:rsidTr="00F45CBD">
        <w:trPr>
          <w:trHeight w:val="255"/>
          <w:jc w:val="center"/>
          <w:trPrChange w:id="312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313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02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314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03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315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304" w14:textId="77777777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Real Time and Team Collaboration</w:t>
            </w:r>
          </w:p>
          <w:p w14:paraId="67A4C305" w14:textId="509DA2A2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316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06" w14:textId="542AE326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SharePoint</w:t>
            </w:r>
          </w:p>
        </w:tc>
      </w:tr>
      <w:tr w:rsidR="00E3379B" w:rsidRPr="00FA1885" w14:paraId="67A4C30C" w14:textId="77777777" w:rsidTr="00F45CBD">
        <w:trPr>
          <w:trHeight w:val="259"/>
          <w:jc w:val="center"/>
          <w:trPrChange w:id="317" w:author="Garcia, Celeste" w:date="2016-08-08T15:12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318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08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319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09" w14:textId="77777777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320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30A" w14:textId="3F0CBDE6" w:rsidR="00E3379B" w:rsidRPr="00FA1885" w:rsidRDefault="00E3379B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321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0B" w14:textId="25C9E5EE" w:rsidR="00E3379B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322" w:author="Gray, Elizabeth" w:date="2016-06-21T08:4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Trello</w:t>
              </w:r>
            </w:ins>
          </w:p>
        </w:tc>
      </w:tr>
      <w:tr w:rsidR="00E3379B" w:rsidRPr="00FA1885" w14:paraId="00BE9DF2" w14:textId="77777777" w:rsidTr="00F45CBD">
        <w:trPr>
          <w:trHeight w:val="255"/>
          <w:jc w:val="center"/>
          <w:ins w:id="323" w:author="Gray, Elizabeth" w:date="2016-07-15T10:06:00Z"/>
          <w:trPrChange w:id="324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325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57DC1DF4" w14:textId="77777777" w:rsidR="00E3379B" w:rsidRPr="00FA1885" w:rsidRDefault="00E3379B" w:rsidP="00FA1885">
            <w:pPr>
              <w:spacing w:after="0" w:line="240" w:lineRule="auto"/>
              <w:rPr>
                <w:ins w:id="326" w:author="Gray, Elizabeth" w:date="2016-07-15T10:06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327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3275FCB2" w14:textId="77777777" w:rsidR="00E3379B" w:rsidRPr="00FA1885" w:rsidRDefault="00E3379B" w:rsidP="00FA1885">
            <w:pPr>
              <w:spacing w:after="0" w:line="240" w:lineRule="auto"/>
              <w:rPr>
                <w:ins w:id="328" w:author="Gray, Elizabeth" w:date="2016-07-15T10:06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329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736C1772" w14:textId="326D898B" w:rsidR="00E3379B" w:rsidRPr="00FA1885" w:rsidRDefault="00E3379B" w:rsidP="00A42906">
            <w:pPr>
              <w:spacing w:after="0" w:line="240" w:lineRule="auto"/>
              <w:rPr>
                <w:ins w:id="330" w:author="Gray, Elizabeth" w:date="2016-07-15T10:06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331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14CC6801" w14:textId="150B1DC3" w:rsidR="00E3379B" w:rsidRDefault="00E3379B" w:rsidP="00FA1885">
            <w:pPr>
              <w:spacing w:after="0" w:line="240" w:lineRule="auto"/>
              <w:rPr>
                <w:ins w:id="332" w:author="Gray, Elizabeth" w:date="2016-07-15T10:06:00Z"/>
                <w:rFonts w:eastAsia="Times New Roman" w:cs="Tahoma"/>
                <w:color w:val="000000"/>
                <w:sz w:val="16"/>
                <w:szCs w:val="16"/>
              </w:rPr>
            </w:pPr>
            <w:ins w:id="333" w:author="Gray, Elizabeth" w:date="2016-07-15T10:06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OneNote</w:t>
              </w:r>
            </w:ins>
          </w:p>
        </w:tc>
      </w:tr>
      <w:tr w:rsidR="00727B38" w:rsidRPr="00FA1885" w14:paraId="67A4C311" w14:textId="77777777" w:rsidTr="00F45CBD">
        <w:trPr>
          <w:trHeight w:val="255"/>
          <w:jc w:val="center"/>
          <w:trPrChange w:id="334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335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0D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336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0E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337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30F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Shared Whiteboard</w:t>
            </w:r>
          </w:p>
        </w:tc>
        <w:tc>
          <w:tcPr>
            <w:tcW w:w="2965" w:type="dxa"/>
            <w:shd w:val="clear" w:color="auto" w:fill="auto"/>
            <w:noWrap/>
            <w:tcPrChange w:id="338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10" w14:textId="4A750E3F" w:rsidR="00727B38" w:rsidRPr="00FA1885" w:rsidRDefault="00D14A01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del w:id="339" w:author="Gray, Elizabeth" w:date="2016-07-15T10:06:00Z">
              <w:r w:rsidDel="00E3379B">
                <w:rPr>
                  <w:rFonts w:eastAsia="Times New Roman" w:cs="Tahoma"/>
                  <w:color w:val="000000"/>
                  <w:sz w:val="16"/>
                  <w:szCs w:val="16"/>
                </w:rPr>
                <w:delText>OneNote</w:delText>
              </w:r>
            </w:del>
          </w:p>
        </w:tc>
      </w:tr>
      <w:tr w:rsidR="00727B38" w:rsidRPr="00FA1885" w14:paraId="67A4C31B" w14:textId="77777777" w:rsidTr="00F45CBD">
        <w:trPr>
          <w:trHeight w:val="255"/>
          <w:jc w:val="center"/>
          <w:trPrChange w:id="340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341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17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342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18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343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319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Unified Messaging</w:t>
            </w:r>
          </w:p>
        </w:tc>
        <w:tc>
          <w:tcPr>
            <w:tcW w:w="2965" w:type="dxa"/>
            <w:shd w:val="clear" w:color="auto" w:fill="auto"/>
            <w:noWrap/>
            <w:tcPrChange w:id="344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1A" w14:textId="77012DFA" w:rsidR="00727B38" w:rsidRPr="00FA1885" w:rsidRDefault="00D14A01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del w:id="345" w:author="Gray, Elizabeth" w:date="2016-07-15T10:06:00Z">
              <w:r w:rsidDel="00E3379B">
                <w:rPr>
                  <w:rFonts w:eastAsia="Times New Roman" w:cs="Tahoma"/>
                  <w:color w:val="000000"/>
                  <w:sz w:val="16"/>
                  <w:szCs w:val="16"/>
                </w:rPr>
                <w:delText>Spark</w:delText>
              </w:r>
            </w:del>
          </w:p>
        </w:tc>
      </w:tr>
      <w:tr w:rsidR="00727B38" w:rsidRPr="00FA1885" w14:paraId="67A4C326" w14:textId="77777777" w:rsidTr="00F45CBD">
        <w:trPr>
          <w:trHeight w:val="255"/>
          <w:jc w:val="center"/>
          <w:trPrChange w:id="34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34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21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348" w:author="Garcia, Celeste" w:date="2016-08-08T15:12:00Z">
              <w:tcPr>
                <w:tcW w:w="2877" w:type="dxa"/>
                <w:gridSpan w:val="4"/>
                <w:vMerge w:val="restart"/>
                <w:shd w:val="clear" w:color="auto" w:fill="auto"/>
                <w:noWrap/>
                <w:hideMark/>
              </w:tcPr>
            </w:tcPrChange>
          </w:tcPr>
          <w:p w14:paraId="67A4C322" w14:textId="77777777" w:rsidR="00727B38" w:rsidRPr="00FA1885" w:rsidRDefault="00727B38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Productivity Software</w:t>
            </w:r>
          </w:p>
          <w:p w14:paraId="67A4C323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349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324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Accounting and Finance</w:t>
            </w:r>
          </w:p>
        </w:tc>
        <w:tc>
          <w:tcPr>
            <w:tcW w:w="2965" w:type="dxa"/>
            <w:shd w:val="clear" w:color="auto" w:fill="auto"/>
            <w:noWrap/>
            <w:tcPrChange w:id="35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25" w14:textId="334D2103" w:rsidR="00727B38" w:rsidRPr="00FA1885" w:rsidRDefault="006746E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Excel</w:t>
            </w:r>
            <w:ins w:id="351" w:author="Gray, Elizabeth" w:date="2016-07-15T10:07:00Z">
              <w:r w:rsidR="00E3379B">
                <w:rPr>
                  <w:rFonts w:eastAsia="Times New Roman" w:cs="Tahoma"/>
                  <w:color w:val="000000"/>
                  <w:sz w:val="16"/>
                  <w:szCs w:val="16"/>
                </w:rPr>
                <w:t>/VBA</w:t>
              </w:r>
            </w:ins>
          </w:p>
        </w:tc>
      </w:tr>
      <w:tr w:rsidR="00727B38" w:rsidRPr="00FA1885" w14:paraId="67A4C32B" w14:textId="77777777" w:rsidTr="00F45CBD">
        <w:trPr>
          <w:trHeight w:val="255"/>
          <w:jc w:val="center"/>
          <w:trPrChange w:id="352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353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27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354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28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355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329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356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2A" w14:textId="537EFBBA" w:rsidR="00727B38" w:rsidRPr="00FA1885" w:rsidRDefault="00E3379B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357" w:author="Gray, Elizabeth" w:date="2016-07-15T10:07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QlikView (reporting)</w:t>
              </w:r>
            </w:ins>
          </w:p>
        </w:tc>
      </w:tr>
      <w:tr w:rsidR="00AD6406" w:rsidRPr="00FA1885" w14:paraId="67A4C331" w14:textId="77777777" w:rsidTr="00F45CBD">
        <w:trPr>
          <w:trHeight w:val="255"/>
          <w:jc w:val="center"/>
          <w:trPrChange w:id="358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359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2C" w14:textId="77777777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360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2D" w14:textId="77777777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361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32E" w14:textId="77777777" w:rsidR="00AD6406" w:rsidRPr="00FA1885" w:rsidRDefault="00AD6406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Case Management</w:t>
            </w:r>
          </w:p>
          <w:p w14:paraId="67A4C32F" w14:textId="444C092C" w:rsidR="00AD6406" w:rsidRPr="00FA1885" w:rsidRDefault="00AD6406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tcPrChange w:id="362" w:author="Garcia, Celeste" w:date="2016-08-08T15:12:00Z">
              <w:tcPr>
                <w:tcW w:w="2158" w:type="dxa"/>
                <w:shd w:val="clear" w:color="auto" w:fill="auto"/>
              </w:tcPr>
            </w:tcPrChange>
          </w:tcPr>
          <w:p w14:paraId="67A4C330" w14:textId="05450564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SharePoint</w:t>
            </w:r>
          </w:p>
        </w:tc>
      </w:tr>
      <w:tr w:rsidR="00AD6406" w:rsidRPr="00FA1885" w14:paraId="67A4C336" w14:textId="77777777" w:rsidTr="00F45CBD">
        <w:trPr>
          <w:trHeight w:val="259"/>
          <w:jc w:val="center"/>
          <w:trPrChange w:id="363" w:author="Garcia, Celeste" w:date="2016-08-08T15:12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364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32" w14:textId="77777777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365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33" w14:textId="77777777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366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334" w14:textId="73E42993" w:rsidR="00AD6406" w:rsidRPr="00FA1885" w:rsidRDefault="00AD6406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367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35" w14:textId="52221B3E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Magic</w:t>
            </w:r>
          </w:p>
        </w:tc>
      </w:tr>
      <w:tr w:rsidR="00AD6406" w:rsidRPr="00FA1885" w14:paraId="19234E3A" w14:textId="77777777" w:rsidTr="00F45CBD">
        <w:trPr>
          <w:trHeight w:val="255"/>
          <w:jc w:val="center"/>
          <w:ins w:id="368" w:author="Gray, Elizabeth" w:date="2016-07-15T10:08:00Z"/>
          <w:trPrChange w:id="369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370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61BA333D" w14:textId="77777777" w:rsidR="00AD6406" w:rsidRPr="00FA1885" w:rsidRDefault="00AD6406" w:rsidP="00FA1885">
            <w:pPr>
              <w:spacing w:after="0" w:line="240" w:lineRule="auto"/>
              <w:rPr>
                <w:ins w:id="371" w:author="Gray, Elizabeth" w:date="2016-07-15T10:0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372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3F4C8E71" w14:textId="77777777" w:rsidR="00AD6406" w:rsidRPr="00FA1885" w:rsidRDefault="00AD6406" w:rsidP="00FA1885">
            <w:pPr>
              <w:spacing w:after="0" w:line="240" w:lineRule="auto"/>
              <w:rPr>
                <w:ins w:id="373" w:author="Gray, Elizabeth" w:date="2016-07-15T10:0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374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77015260" w14:textId="1F1E1647" w:rsidR="00AD6406" w:rsidRPr="00FA1885" w:rsidRDefault="00AD6406" w:rsidP="00A42906">
            <w:pPr>
              <w:spacing w:after="0" w:line="240" w:lineRule="auto"/>
              <w:rPr>
                <w:ins w:id="375" w:author="Gray, Elizabeth" w:date="2016-07-15T10:0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376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08C2181A" w14:textId="79BE8ED0" w:rsidR="00AD6406" w:rsidRPr="00FA1885" w:rsidRDefault="00AD6406" w:rsidP="00FA1885">
            <w:pPr>
              <w:spacing w:after="0" w:line="240" w:lineRule="auto"/>
              <w:rPr>
                <w:ins w:id="377" w:author="Gray, Elizabeth" w:date="2016-07-15T10:08:00Z"/>
                <w:rFonts w:eastAsia="Times New Roman" w:cs="Tahoma"/>
                <w:color w:val="000000"/>
                <w:sz w:val="16"/>
                <w:szCs w:val="16"/>
              </w:rPr>
            </w:pPr>
            <w:ins w:id="378" w:author="Gray, Elizabeth" w:date="2016-07-15T10:0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AMANDA</w:t>
              </w:r>
            </w:ins>
          </w:p>
        </w:tc>
      </w:tr>
      <w:tr w:rsidR="00AD6406" w:rsidRPr="00FA1885" w14:paraId="17A97CAA" w14:textId="77777777" w:rsidTr="00F45CBD">
        <w:trPr>
          <w:trHeight w:val="255"/>
          <w:jc w:val="center"/>
          <w:ins w:id="379" w:author="Gray, Elizabeth" w:date="2016-07-15T10:26:00Z"/>
          <w:trPrChange w:id="380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381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03E95E4C" w14:textId="77777777" w:rsidR="00AD6406" w:rsidRPr="00FA1885" w:rsidRDefault="00AD6406" w:rsidP="00FA1885">
            <w:pPr>
              <w:spacing w:after="0" w:line="240" w:lineRule="auto"/>
              <w:rPr>
                <w:ins w:id="382" w:author="Gray, Elizabeth" w:date="2016-07-15T10:26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38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2AD348C7" w14:textId="77777777" w:rsidR="00AD6406" w:rsidRPr="00FA1885" w:rsidRDefault="00AD6406" w:rsidP="00FA1885">
            <w:pPr>
              <w:spacing w:after="0" w:line="240" w:lineRule="auto"/>
              <w:rPr>
                <w:ins w:id="384" w:author="Gray, Elizabeth" w:date="2016-07-15T10:26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385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069BB27E" w14:textId="728502CF" w:rsidR="00AD6406" w:rsidRPr="00FA1885" w:rsidRDefault="00AD6406" w:rsidP="00A42906">
            <w:pPr>
              <w:spacing w:after="0" w:line="240" w:lineRule="auto"/>
              <w:rPr>
                <w:ins w:id="386" w:author="Gray, Elizabeth" w:date="2016-07-15T10:26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387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1E1B4818" w14:textId="4128F77D" w:rsidR="00AD6406" w:rsidRDefault="00AD6406" w:rsidP="00FA1885">
            <w:pPr>
              <w:spacing w:after="0" w:line="240" w:lineRule="auto"/>
              <w:rPr>
                <w:ins w:id="388" w:author="Gray, Elizabeth" w:date="2016-07-15T10:26:00Z"/>
                <w:rFonts w:eastAsia="Times New Roman" w:cs="Tahoma"/>
                <w:color w:val="000000"/>
                <w:sz w:val="16"/>
                <w:szCs w:val="16"/>
              </w:rPr>
            </w:pPr>
            <w:ins w:id="389" w:author="Gray, Elizabeth" w:date="2016-07-15T10:26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Salesforce CRM</w:t>
              </w:r>
            </w:ins>
          </w:p>
        </w:tc>
      </w:tr>
      <w:tr w:rsidR="00850150" w:rsidRPr="00FA1885" w14:paraId="67A4C33B" w14:textId="77777777" w:rsidTr="00F45CBD">
        <w:trPr>
          <w:trHeight w:val="255"/>
          <w:jc w:val="center"/>
          <w:trPrChange w:id="390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391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37" w14:textId="7777777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392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38" w14:textId="7777777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393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57524789" w14:textId="77777777" w:rsidR="00850150" w:rsidRPr="00FA1885" w:rsidRDefault="00850150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Desktop Publishing</w:t>
            </w:r>
          </w:p>
          <w:p w14:paraId="67A4C339" w14:textId="5DB00ACA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394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3A" w14:textId="26409AF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395" w:author="Gray, Elizabeth" w:date="2016-07-15T10:0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MS Publisher</w:t>
              </w:r>
            </w:ins>
          </w:p>
        </w:tc>
      </w:tr>
      <w:tr w:rsidR="00850150" w:rsidRPr="00FA1885" w14:paraId="67A4C340" w14:textId="77777777" w:rsidTr="00F45CBD">
        <w:trPr>
          <w:trHeight w:val="255"/>
          <w:jc w:val="center"/>
          <w:trPrChange w:id="39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39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3C" w14:textId="7777777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398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3D" w14:textId="7777777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399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33E" w14:textId="2A529A86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40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3F" w14:textId="639BDD3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401" w:author="Gray, Elizabeth" w:date="2016-07-15T10:1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 xml:space="preserve">Adobe Presenter </w:t>
              </w:r>
            </w:ins>
          </w:p>
        </w:tc>
      </w:tr>
      <w:tr w:rsidR="00850150" w:rsidRPr="00FA1885" w14:paraId="4BBBD453" w14:textId="77777777" w:rsidTr="00F45CBD">
        <w:trPr>
          <w:trHeight w:val="255"/>
          <w:jc w:val="center"/>
          <w:ins w:id="402" w:author="Gray, Elizabeth" w:date="2016-07-15T10:10:00Z"/>
          <w:trPrChange w:id="403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404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3EBFC11B" w14:textId="77777777" w:rsidR="00850150" w:rsidRPr="00FA1885" w:rsidRDefault="00850150" w:rsidP="00FA1885">
            <w:pPr>
              <w:spacing w:after="0" w:line="240" w:lineRule="auto"/>
              <w:rPr>
                <w:ins w:id="405" w:author="Gray, Elizabeth" w:date="2016-07-15T10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406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5D5FEF3D" w14:textId="77777777" w:rsidR="00850150" w:rsidRPr="00FA1885" w:rsidRDefault="00850150" w:rsidP="00FA1885">
            <w:pPr>
              <w:spacing w:after="0" w:line="240" w:lineRule="auto"/>
              <w:rPr>
                <w:ins w:id="407" w:author="Gray, Elizabeth" w:date="2016-07-15T10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408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4469ED79" w14:textId="2FFFFF96" w:rsidR="00850150" w:rsidRPr="00FA1885" w:rsidRDefault="00850150" w:rsidP="00FA1885">
            <w:pPr>
              <w:spacing w:after="0" w:line="240" w:lineRule="auto"/>
              <w:rPr>
                <w:ins w:id="409" w:author="Gray, Elizabeth" w:date="2016-07-15T10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41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2EC80D88" w14:textId="6E99C286" w:rsidR="00850150" w:rsidRDefault="00850150" w:rsidP="00FA1885">
            <w:pPr>
              <w:spacing w:after="0" w:line="240" w:lineRule="auto"/>
              <w:rPr>
                <w:ins w:id="411" w:author="Gray, Elizabeth" w:date="2016-07-15T10:10:00Z"/>
                <w:rFonts w:eastAsia="Times New Roman" w:cs="Tahoma"/>
                <w:color w:val="000000"/>
                <w:sz w:val="16"/>
                <w:szCs w:val="16"/>
              </w:rPr>
            </w:pPr>
            <w:ins w:id="412" w:author="Gray, Elizabeth" w:date="2016-07-15T10:1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Adobe Creative Suite</w:t>
              </w:r>
            </w:ins>
          </w:p>
        </w:tc>
      </w:tr>
      <w:tr w:rsidR="00850150" w:rsidRPr="00FA1885" w14:paraId="67A4C345" w14:textId="77777777" w:rsidTr="00F45CBD">
        <w:trPr>
          <w:trHeight w:val="255"/>
          <w:jc w:val="center"/>
          <w:trPrChange w:id="413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414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41" w14:textId="7777777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415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42" w14:textId="7777777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416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6FA1314" w14:textId="7777777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Enterprise Faxing</w:t>
            </w:r>
          </w:p>
          <w:p w14:paraId="67A4C343" w14:textId="46D00C69" w:rsidR="00850150" w:rsidRPr="00FA1885" w:rsidRDefault="00850150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417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44" w14:textId="3E6D11F1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Xerox</w:t>
            </w:r>
          </w:p>
        </w:tc>
      </w:tr>
      <w:tr w:rsidR="00850150" w:rsidRPr="00FA1885" w14:paraId="22E978B6" w14:textId="77777777" w:rsidTr="00F45CBD">
        <w:trPr>
          <w:trHeight w:val="255"/>
          <w:jc w:val="center"/>
          <w:ins w:id="418" w:author="Gray, Elizabeth" w:date="2016-07-15T10:10:00Z"/>
          <w:trPrChange w:id="419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420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25A9A57A" w14:textId="77777777" w:rsidR="00850150" w:rsidRPr="00FA1885" w:rsidRDefault="00850150" w:rsidP="00FA1885">
            <w:pPr>
              <w:spacing w:after="0" w:line="240" w:lineRule="auto"/>
              <w:rPr>
                <w:ins w:id="421" w:author="Gray, Elizabeth" w:date="2016-07-15T10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422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783DF1AA" w14:textId="77777777" w:rsidR="00850150" w:rsidRPr="00FA1885" w:rsidRDefault="00850150" w:rsidP="00FA1885">
            <w:pPr>
              <w:spacing w:after="0" w:line="240" w:lineRule="auto"/>
              <w:rPr>
                <w:ins w:id="423" w:author="Gray, Elizabeth" w:date="2016-07-15T10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424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7B6CF75F" w14:textId="74BDC2C9" w:rsidR="00850150" w:rsidRPr="00FA1885" w:rsidRDefault="00850150" w:rsidP="00A42906">
            <w:pPr>
              <w:spacing w:after="0" w:line="240" w:lineRule="auto"/>
              <w:rPr>
                <w:ins w:id="425" w:author="Gray, Elizabeth" w:date="2016-07-15T10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426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1E5AF804" w14:textId="2D5E428A" w:rsidR="00850150" w:rsidRDefault="00850150" w:rsidP="00FA1885">
            <w:pPr>
              <w:spacing w:after="0" w:line="240" w:lineRule="auto"/>
              <w:rPr>
                <w:ins w:id="427" w:author="Gray, Elizabeth" w:date="2016-07-15T10:10:00Z"/>
                <w:rFonts w:eastAsia="Times New Roman" w:cs="Tahoma"/>
                <w:color w:val="000000"/>
                <w:sz w:val="16"/>
                <w:szCs w:val="16"/>
              </w:rPr>
            </w:pPr>
            <w:ins w:id="428" w:author="Gray, Elizabeth" w:date="2016-07-15T10:1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RightFax</w:t>
              </w:r>
            </w:ins>
          </w:p>
        </w:tc>
      </w:tr>
      <w:tr w:rsidR="00AD6406" w:rsidRPr="00FA1885" w14:paraId="67A4C34A" w14:textId="77777777" w:rsidTr="00F45CBD">
        <w:trPr>
          <w:trHeight w:val="255"/>
          <w:jc w:val="center"/>
          <w:trPrChange w:id="429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430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46" w14:textId="77777777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431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47" w14:textId="77777777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432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5C982996" w14:textId="77777777" w:rsidR="00AD6406" w:rsidRPr="00FA1885" w:rsidRDefault="00AD6406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File Manager and Viewer</w:t>
            </w:r>
          </w:p>
          <w:p w14:paraId="67A4C348" w14:textId="77FB6873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433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49" w14:textId="4DF2605D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SharePoint</w:t>
            </w:r>
          </w:p>
        </w:tc>
      </w:tr>
      <w:tr w:rsidR="00AD6406" w:rsidRPr="00FA1885" w14:paraId="67A4C34F" w14:textId="77777777" w:rsidTr="00F45CBD">
        <w:trPr>
          <w:trHeight w:val="255"/>
          <w:jc w:val="center"/>
          <w:trPrChange w:id="434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435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4B" w14:textId="77777777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436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4C" w14:textId="77777777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437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34D" w14:textId="20273C5C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438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4E" w14:textId="544BFFB2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439" w:author="Gray, Elizabeth" w:date="2016-07-15T10:14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FileZilla</w:t>
              </w:r>
            </w:ins>
          </w:p>
        </w:tc>
      </w:tr>
      <w:tr w:rsidR="00AD6406" w:rsidRPr="00FA1885" w14:paraId="5828132D" w14:textId="77777777" w:rsidTr="00F45CBD">
        <w:trPr>
          <w:trHeight w:val="255"/>
          <w:jc w:val="center"/>
          <w:ins w:id="440" w:author="Gray, Elizabeth" w:date="2016-07-15T10:14:00Z"/>
          <w:trPrChange w:id="44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44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2FD0C228" w14:textId="77777777" w:rsidR="00AD6406" w:rsidRPr="00FA1885" w:rsidRDefault="00AD6406" w:rsidP="00FA1885">
            <w:pPr>
              <w:spacing w:after="0" w:line="240" w:lineRule="auto"/>
              <w:rPr>
                <w:ins w:id="443" w:author="Gray, Elizabeth" w:date="2016-07-15T10:14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444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76B53C30" w14:textId="77777777" w:rsidR="00AD6406" w:rsidRPr="00FA1885" w:rsidRDefault="00AD6406" w:rsidP="00FA1885">
            <w:pPr>
              <w:spacing w:after="0" w:line="240" w:lineRule="auto"/>
              <w:rPr>
                <w:ins w:id="445" w:author="Gray, Elizabeth" w:date="2016-07-15T10:14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446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21D2FE77" w14:textId="7A9BB5D4" w:rsidR="00AD6406" w:rsidRPr="00FA1885" w:rsidRDefault="00AD6406" w:rsidP="00FA1885">
            <w:pPr>
              <w:spacing w:after="0" w:line="240" w:lineRule="auto"/>
              <w:rPr>
                <w:ins w:id="447" w:author="Gray, Elizabeth" w:date="2016-07-15T10:14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448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3678ECFA" w14:textId="5313C48A" w:rsidR="00AD6406" w:rsidRDefault="00AD6406" w:rsidP="00FA1885">
            <w:pPr>
              <w:spacing w:after="0" w:line="240" w:lineRule="auto"/>
              <w:rPr>
                <w:ins w:id="449" w:author="Gray, Elizabeth" w:date="2016-07-15T10:14:00Z"/>
                <w:rFonts w:eastAsia="Times New Roman" w:cs="Tahoma"/>
                <w:color w:val="000000"/>
                <w:sz w:val="16"/>
                <w:szCs w:val="16"/>
              </w:rPr>
            </w:pPr>
            <w:ins w:id="450" w:author="Gray, Elizabeth" w:date="2016-07-15T10:14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7Zip</w:t>
              </w:r>
            </w:ins>
          </w:p>
        </w:tc>
      </w:tr>
      <w:tr w:rsidR="00AD6406" w:rsidRPr="00FA1885" w14:paraId="67B7D125" w14:textId="77777777" w:rsidTr="00F45CBD">
        <w:trPr>
          <w:trHeight w:val="255"/>
          <w:jc w:val="center"/>
          <w:ins w:id="451" w:author="Gray, Elizabeth" w:date="2016-07-15T10:17:00Z"/>
          <w:trPrChange w:id="452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453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42D0B220" w14:textId="77777777" w:rsidR="00AD6406" w:rsidRPr="00FA1885" w:rsidRDefault="00AD6406" w:rsidP="00FA1885">
            <w:pPr>
              <w:spacing w:after="0" w:line="240" w:lineRule="auto"/>
              <w:rPr>
                <w:ins w:id="454" w:author="Gray, Elizabeth" w:date="2016-07-15T10:17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455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5B4E5575" w14:textId="77777777" w:rsidR="00AD6406" w:rsidRPr="00FA1885" w:rsidRDefault="00AD6406" w:rsidP="00FA1885">
            <w:pPr>
              <w:spacing w:after="0" w:line="240" w:lineRule="auto"/>
              <w:rPr>
                <w:ins w:id="456" w:author="Gray, Elizabeth" w:date="2016-07-15T10:17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457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67314F8E" w14:textId="15B282ED" w:rsidR="00AD6406" w:rsidRPr="00FA1885" w:rsidRDefault="00AD6406" w:rsidP="00FA1885">
            <w:pPr>
              <w:spacing w:after="0" w:line="240" w:lineRule="auto"/>
              <w:rPr>
                <w:ins w:id="458" w:author="Gray, Elizabeth" w:date="2016-07-15T10:17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459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9C5E38F" w14:textId="4A588739" w:rsidR="00AD6406" w:rsidRDefault="00AD6406" w:rsidP="00FA1885">
            <w:pPr>
              <w:spacing w:after="0" w:line="240" w:lineRule="auto"/>
              <w:rPr>
                <w:ins w:id="460" w:author="Gray, Elizabeth" w:date="2016-07-15T10:17:00Z"/>
                <w:rFonts w:eastAsia="Times New Roman" w:cs="Tahoma"/>
                <w:color w:val="000000"/>
                <w:sz w:val="16"/>
                <w:szCs w:val="16"/>
              </w:rPr>
            </w:pPr>
            <w:ins w:id="461" w:author="Gray, Elizabeth" w:date="2016-07-15T10:17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Adobe Acrobat</w:t>
              </w:r>
            </w:ins>
          </w:p>
        </w:tc>
      </w:tr>
      <w:tr w:rsidR="00AD6406" w:rsidRPr="00FA1885" w14:paraId="30B15028" w14:textId="77777777" w:rsidTr="00F45CBD">
        <w:trPr>
          <w:trHeight w:val="255"/>
          <w:jc w:val="center"/>
          <w:ins w:id="462" w:author="Gray, Elizabeth" w:date="2016-07-15T10:27:00Z"/>
          <w:trPrChange w:id="463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464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4573D76D" w14:textId="77777777" w:rsidR="00AD6406" w:rsidRPr="00FA1885" w:rsidRDefault="00AD6406" w:rsidP="00FA1885">
            <w:pPr>
              <w:spacing w:after="0" w:line="240" w:lineRule="auto"/>
              <w:rPr>
                <w:ins w:id="465" w:author="Gray, Elizabeth" w:date="2016-07-15T10:27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466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081C3EC0" w14:textId="77777777" w:rsidR="00AD6406" w:rsidRPr="00FA1885" w:rsidRDefault="00AD6406" w:rsidP="00FA1885">
            <w:pPr>
              <w:spacing w:after="0" w:line="240" w:lineRule="auto"/>
              <w:rPr>
                <w:ins w:id="467" w:author="Gray, Elizabeth" w:date="2016-07-15T10:27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468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3EA01089" w14:textId="276758CE" w:rsidR="00AD6406" w:rsidRPr="00FA1885" w:rsidRDefault="00AD6406" w:rsidP="00FA1885">
            <w:pPr>
              <w:spacing w:after="0" w:line="240" w:lineRule="auto"/>
              <w:rPr>
                <w:ins w:id="469" w:author="Gray, Elizabeth" w:date="2016-07-15T10:27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47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1DA727DF" w14:textId="5E9C3516" w:rsidR="00AD6406" w:rsidRDefault="00AD6406" w:rsidP="00FA1885">
            <w:pPr>
              <w:spacing w:after="0" w:line="240" w:lineRule="auto"/>
              <w:rPr>
                <w:ins w:id="471" w:author="Gray, Elizabeth" w:date="2016-07-15T10:27:00Z"/>
                <w:rFonts w:eastAsia="Times New Roman" w:cs="Tahoma"/>
                <w:color w:val="000000"/>
                <w:sz w:val="16"/>
                <w:szCs w:val="16"/>
              </w:rPr>
            </w:pPr>
            <w:ins w:id="472" w:author="Gray, Elizabeth" w:date="2016-07-15T10:27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PowerDMS</w:t>
              </w:r>
            </w:ins>
          </w:p>
        </w:tc>
      </w:tr>
      <w:tr w:rsidR="00727B38" w:rsidRPr="00FA1885" w14:paraId="67A4C354" w14:textId="77777777" w:rsidTr="00F45CBD">
        <w:trPr>
          <w:trHeight w:val="255"/>
          <w:jc w:val="center"/>
          <w:trPrChange w:id="473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474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50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475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51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476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352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 xml:space="preserve">Graphics Design Software </w:t>
            </w:r>
          </w:p>
        </w:tc>
        <w:tc>
          <w:tcPr>
            <w:tcW w:w="2965" w:type="dxa"/>
            <w:shd w:val="clear" w:color="auto" w:fill="auto"/>
            <w:noWrap/>
            <w:tcPrChange w:id="477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53" w14:textId="66679F0F" w:rsidR="00727B38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Adobe Creative Suite</w:t>
            </w:r>
          </w:p>
        </w:tc>
      </w:tr>
      <w:tr w:rsidR="00850150" w:rsidRPr="00FA1885" w14:paraId="67A4C359" w14:textId="77777777" w:rsidTr="00F45CBD">
        <w:trPr>
          <w:trHeight w:val="255"/>
          <w:jc w:val="center"/>
          <w:trPrChange w:id="478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479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55" w14:textId="7777777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480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56" w14:textId="7777777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481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5F2813F1" w14:textId="7777777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Miscellaneous Productivity Tools and Utilities</w:t>
            </w:r>
          </w:p>
          <w:p w14:paraId="67A4C357" w14:textId="726EDD0A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482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58" w14:textId="5CE5D1EF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Snagit</w:t>
            </w:r>
          </w:p>
        </w:tc>
      </w:tr>
      <w:tr w:rsidR="00850150" w:rsidRPr="00FA1885" w14:paraId="3BEB0E0E" w14:textId="77777777" w:rsidTr="00F45CBD">
        <w:trPr>
          <w:trHeight w:val="255"/>
          <w:jc w:val="center"/>
          <w:trPrChange w:id="483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484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7FB5B74B" w14:textId="7777777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485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7945B72C" w14:textId="77777777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486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029107CD" w14:textId="28888F5B" w:rsidR="00850150" w:rsidRPr="00FA1885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487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10E4FDD8" w14:textId="17DA6FE7" w:rsidR="00850150" w:rsidRDefault="00850150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SmartDraw</w:t>
            </w:r>
          </w:p>
        </w:tc>
      </w:tr>
      <w:tr w:rsidR="00850150" w:rsidRPr="00FA1885" w14:paraId="0CC8DD99" w14:textId="77777777" w:rsidTr="00F45CBD">
        <w:trPr>
          <w:trHeight w:val="255"/>
          <w:jc w:val="center"/>
          <w:ins w:id="488" w:author="Gray, Elizabeth" w:date="2016-07-15T10:18:00Z"/>
          <w:trPrChange w:id="489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490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76C2D0B0" w14:textId="77777777" w:rsidR="00850150" w:rsidRPr="00FA1885" w:rsidRDefault="00850150" w:rsidP="00FA1885">
            <w:pPr>
              <w:spacing w:after="0" w:line="240" w:lineRule="auto"/>
              <w:rPr>
                <w:ins w:id="491" w:author="Gray, Elizabeth" w:date="2016-07-15T10:1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492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2ACCDD7C" w14:textId="77777777" w:rsidR="00850150" w:rsidRPr="00FA1885" w:rsidRDefault="00850150" w:rsidP="00FA1885">
            <w:pPr>
              <w:spacing w:after="0" w:line="240" w:lineRule="auto"/>
              <w:rPr>
                <w:ins w:id="493" w:author="Gray, Elizabeth" w:date="2016-07-15T10:1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494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1059A71B" w14:textId="1379BFEE" w:rsidR="00850150" w:rsidRPr="00FA1885" w:rsidRDefault="00850150" w:rsidP="00FA1885">
            <w:pPr>
              <w:spacing w:after="0" w:line="240" w:lineRule="auto"/>
              <w:rPr>
                <w:ins w:id="495" w:author="Gray, Elizabeth" w:date="2016-07-15T10:1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496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5A6C6E1B" w14:textId="6AB0EEC7" w:rsidR="00850150" w:rsidRDefault="00850150" w:rsidP="00FA1885">
            <w:pPr>
              <w:spacing w:after="0" w:line="240" w:lineRule="auto"/>
              <w:rPr>
                <w:ins w:id="497" w:author="Gray, Elizabeth" w:date="2016-07-15T10:18:00Z"/>
                <w:rFonts w:eastAsia="Times New Roman" w:cs="Tahoma"/>
                <w:color w:val="000000"/>
                <w:sz w:val="16"/>
                <w:szCs w:val="16"/>
              </w:rPr>
            </w:pPr>
            <w:ins w:id="498" w:author="Gray, Elizabeth" w:date="2016-07-15T10:1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Fences</w:t>
              </w:r>
            </w:ins>
          </w:p>
        </w:tc>
      </w:tr>
      <w:tr w:rsidR="00850150" w:rsidRPr="00FA1885" w14:paraId="5C5F2FA8" w14:textId="77777777" w:rsidTr="00F45CBD">
        <w:trPr>
          <w:trHeight w:val="255"/>
          <w:jc w:val="center"/>
          <w:ins w:id="499" w:author="Gray, Elizabeth" w:date="2016-07-15T10:18:00Z"/>
          <w:trPrChange w:id="500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501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69D5E258" w14:textId="77777777" w:rsidR="00850150" w:rsidRPr="00FA1885" w:rsidRDefault="00850150" w:rsidP="00FA1885">
            <w:pPr>
              <w:spacing w:after="0" w:line="240" w:lineRule="auto"/>
              <w:rPr>
                <w:ins w:id="502" w:author="Gray, Elizabeth" w:date="2016-07-15T10:1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50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4D5944B3" w14:textId="77777777" w:rsidR="00850150" w:rsidRPr="00FA1885" w:rsidRDefault="00850150" w:rsidP="00FA1885">
            <w:pPr>
              <w:spacing w:after="0" w:line="240" w:lineRule="auto"/>
              <w:rPr>
                <w:ins w:id="504" w:author="Gray, Elizabeth" w:date="2016-07-15T10:1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505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74AD7518" w14:textId="2B505182" w:rsidR="00850150" w:rsidRPr="00FA1885" w:rsidRDefault="00850150" w:rsidP="00FA1885">
            <w:pPr>
              <w:spacing w:after="0" w:line="240" w:lineRule="auto"/>
              <w:rPr>
                <w:ins w:id="506" w:author="Gray, Elizabeth" w:date="2016-07-15T10:1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507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3D721367" w14:textId="45C03B44" w:rsidR="00850150" w:rsidRDefault="00850150" w:rsidP="00FA1885">
            <w:pPr>
              <w:spacing w:after="0" w:line="240" w:lineRule="auto"/>
              <w:rPr>
                <w:ins w:id="508" w:author="Gray, Elizabeth" w:date="2016-07-15T10:18:00Z"/>
                <w:rFonts w:eastAsia="Times New Roman" w:cs="Tahoma"/>
                <w:color w:val="000000"/>
                <w:sz w:val="16"/>
                <w:szCs w:val="16"/>
              </w:rPr>
            </w:pPr>
            <w:ins w:id="509" w:author="Gray, Elizabeth" w:date="2016-07-15T10:1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Xenu Link Sleuth</w:t>
              </w:r>
            </w:ins>
          </w:p>
        </w:tc>
      </w:tr>
      <w:tr w:rsidR="00AD6406" w:rsidRPr="00FA1885" w14:paraId="67A4C35E" w14:textId="77777777" w:rsidTr="00F45CBD">
        <w:trPr>
          <w:trHeight w:val="255"/>
          <w:jc w:val="center"/>
          <w:trPrChange w:id="510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11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5A" w14:textId="77777777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512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5B" w14:textId="77777777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513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0620AC5C" w14:textId="77777777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Multimedia Software</w:t>
            </w:r>
          </w:p>
          <w:p w14:paraId="67A4C35C" w14:textId="2014DFDA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514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5D" w14:textId="304DE308" w:rsidR="00AD6406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Camtasia</w:t>
            </w:r>
          </w:p>
        </w:tc>
      </w:tr>
      <w:tr w:rsidR="00AD6406" w:rsidRPr="00FA1885" w14:paraId="037C57F6" w14:textId="77777777" w:rsidTr="00F45CBD">
        <w:trPr>
          <w:trHeight w:val="255"/>
          <w:jc w:val="center"/>
          <w:ins w:id="515" w:author="Gray, Elizabeth" w:date="2016-07-15T10:20:00Z"/>
          <w:trPrChange w:id="51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51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26B9D57F" w14:textId="77777777" w:rsidR="00AD6406" w:rsidRPr="00FA1885" w:rsidRDefault="00AD6406" w:rsidP="00FA1885">
            <w:pPr>
              <w:spacing w:after="0" w:line="240" w:lineRule="auto"/>
              <w:rPr>
                <w:ins w:id="518" w:author="Gray, Elizabeth" w:date="2016-07-15T10:2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519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4240247B" w14:textId="77777777" w:rsidR="00AD6406" w:rsidRPr="00FA1885" w:rsidRDefault="00AD6406" w:rsidP="00FA1885">
            <w:pPr>
              <w:spacing w:after="0" w:line="240" w:lineRule="auto"/>
              <w:rPr>
                <w:ins w:id="520" w:author="Gray, Elizabeth" w:date="2016-07-15T10:2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521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31C45721" w14:textId="18D2A59E" w:rsidR="00AD6406" w:rsidRPr="00FA1885" w:rsidRDefault="00AD6406" w:rsidP="00FA1885">
            <w:pPr>
              <w:spacing w:after="0" w:line="240" w:lineRule="auto"/>
              <w:rPr>
                <w:ins w:id="522" w:author="Gray, Elizabeth" w:date="2016-07-15T10:2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523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544F5BA9" w14:textId="306933CC" w:rsidR="00AD6406" w:rsidRDefault="00AD6406" w:rsidP="00FA1885">
            <w:pPr>
              <w:spacing w:after="0" w:line="240" w:lineRule="auto"/>
              <w:rPr>
                <w:ins w:id="524" w:author="Gray, Elizabeth" w:date="2016-07-15T10:20:00Z"/>
                <w:rFonts w:eastAsia="Times New Roman" w:cs="Tahoma"/>
                <w:color w:val="000000"/>
                <w:sz w:val="16"/>
                <w:szCs w:val="16"/>
              </w:rPr>
            </w:pPr>
            <w:ins w:id="525" w:author="Gray, Elizabeth" w:date="2016-07-15T10:2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Adobe Creative Suite</w:t>
              </w:r>
            </w:ins>
          </w:p>
        </w:tc>
      </w:tr>
      <w:tr w:rsidR="00727B38" w:rsidRPr="00FA1885" w14:paraId="67A4C363" w14:textId="77777777" w:rsidTr="00F45CBD">
        <w:trPr>
          <w:trHeight w:val="255"/>
          <w:jc w:val="center"/>
          <w:trPrChange w:id="52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2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5F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528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60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529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361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Standard Office Suite</w:t>
            </w:r>
          </w:p>
        </w:tc>
        <w:tc>
          <w:tcPr>
            <w:tcW w:w="2965" w:type="dxa"/>
            <w:shd w:val="clear" w:color="auto" w:fill="auto"/>
            <w:noWrap/>
            <w:tcPrChange w:id="53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62" w14:textId="15B1CD8C" w:rsidR="00727B38" w:rsidRPr="00FA1885" w:rsidRDefault="00D14A01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 xml:space="preserve">MS </w:t>
            </w:r>
            <w:r w:rsidR="00332353">
              <w:rPr>
                <w:rFonts w:eastAsia="Times New Roman" w:cs="Tahoma"/>
                <w:color w:val="000000"/>
                <w:sz w:val="16"/>
                <w:szCs w:val="16"/>
              </w:rPr>
              <w:t>Office 2013</w:t>
            </w:r>
          </w:p>
        </w:tc>
      </w:tr>
      <w:tr w:rsidR="00727B38" w:rsidRPr="00FA1885" w14:paraId="67A4C369" w14:textId="77777777" w:rsidTr="00F45CBD">
        <w:trPr>
          <w:trHeight w:val="255"/>
          <w:jc w:val="center"/>
          <w:trPrChange w:id="53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3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64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53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65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534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366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Surveys</w:t>
            </w:r>
          </w:p>
          <w:p w14:paraId="67A4C367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53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68" w14:textId="50905F22" w:rsidR="00727B38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Survey Monkey</w:t>
            </w:r>
          </w:p>
        </w:tc>
      </w:tr>
      <w:tr w:rsidR="00727B38" w:rsidRPr="00FA1885" w14:paraId="67A4C36E" w14:textId="77777777" w:rsidTr="00F45CBD">
        <w:trPr>
          <w:trHeight w:val="259"/>
          <w:jc w:val="center"/>
          <w:trPrChange w:id="536" w:author="Garcia, Celeste" w:date="2016-08-08T15:12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3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6A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538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6B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539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36C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54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6D" w14:textId="4D9E8B4B" w:rsidR="00727B38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PowerDMS</w:t>
            </w:r>
          </w:p>
        </w:tc>
      </w:tr>
      <w:tr w:rsidR="00727B38" w:rsidRPr="00FA1885" w14:paraId="67A4C374" w14:textId="77777777" w:rsidTr="00F45CBD">
        <w:trPr>
          <w:trHeight w:val="255"/>
          <w:jc w:val="center"/>
          <w:trPrChange w:id="54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4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6F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54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70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544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371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Web Browsers</w:t>
            </w:r>
          </w:p>
          <w:p w14:paraId="67A4C372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54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73" w14:textId="1D8D14BD" w:rsidR="00727B38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I</w:t>
            </w:r>
            <w:ins w:id="546" w:author="Gray, Elizabeth" w:date="2016-07-15T10:20:00Z">
              <w:r w:rsidR="00AD6406">
                <w:rPr>
                  <w:rFonts w:eastAsia="Times New Roman" w:cs="Tahoma"/>
                  <w:color w:val="000000"/>
                  <w:sz w:val="16"/>
                  <w:szCs w:val="16"/>
                </w:rPr>
                <w:t>nternet Explorer</w:t>
              </w:r>
            </w:ins>
            <w:del w:id="547" w:author="Gray, Elizabeth" w:date="2016-07-15T10:20:00Z">
              <w:r w:rsidDel="00AD6406">
                <w:rPr>
                  <w:rFonts w:eastAsia="Times New Roman" w:cs="Tahoma"/>
                  <w:color w:val="000000"/>
                  <w:sz w:val="16"/>
                  <w:szCs w:val="16"/>
                </w:rPr>
                <w:delText>E</w:delText>
              </w:r>
            </w:del>
          </w:p>
        </w:tc>
      </w:tr>
      <w:tr w:rsidR="00727B38" w:rsidRPr="00FA1885" w14:paraId="67A4C379" w14:textId="77777777" w:rsidTr="00F45CBD">
        <w:trPr>
          <w:trHeight w:val="255"/>
          <w:jc w:val="center"/>
          <w:trPrChange w:id="548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49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75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550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76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551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377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552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78" w14:textId="3044D8F1" w:rsidR="00727B38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553" w:author="Gray, Elizabeth" w:date="2016-07-15T10:2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 xml:space="preserve">Google </w:t>
              </w:r>
            </w:ins>
            <w:r w:rsidR="00332353">
              <w:rPr>
                <w:rFonts w:eastAsia="Times New Roman" w:cs="Tahoma"/>
                <w:color w:val="000000"/>
                <w:sz w:val="16"/>
                <w:szCs w:val="16"/>
              </w:rPr>
              <w:t>Chrome</w:t>
            </w:r>
          </w:p>
        </w:tc>
      </w:tr>
      <w:tr w:rsidR="00727B38" w:rsidRPr="00FA1885" w14:paraId="67A4C37E" w14:textId="77777777" w:rsidTr="00F45CBD">
        <w:trPr>
          <w:trHeight w:val="255"/>
          <w:jc w:val="center"/>
          <w:trPrChange w:id="554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55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7A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556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7B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557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37C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558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7D" w14:textId="5627395F" w:rsidR="00727B38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Frontmotion Firefox</w:t>
            </w:r>
          </w:p>
        </w:tc>
      </w:tr>
      <w:tr w:rsidR="00727B38" w:rsidRPr="00FA1885" w14:paraId="67A4C38B" w14:textId="77777777" w:rsidTr="00F45CBD">
        <w:trPr>
          <w:trHeight w:val="255"/>
          <w:jc w:val="center"/>
          <w:trPrChange w:id="559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 w:val="restart"/>
            <w:shd w:val="clear" w:color="auto" w:fill="auto"/>
            <w:noWrap/>
            <w:hideMark/>
            <w:tcPrChange w:id="560" w:author="Garcia, Celeste" w:date="2016-08-08T15:12:00Z">
              <w:tcPr>
                <w:tcW w:w="2158" w:type="dxa"/>
                <w:gridSpan w:val="3"/>
                <w:vMerge w:val="restart"/>
                <w:shd w:val="clear" w:color="auto" w:fill="auto"/>
                <w:noWrap/>
                <w:hideMark/>
              </w:tcPr>
            </w:tcPrChange>
          </w:tcPr>
          <w:p w14:paraId="67A4C384" w14:textId="77777777" w:rsidR="00727B38" w:rsidRPr="00FA1885" w:rsidRDefault="00727B38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Enterprise Architecture</w:t>
            </w:r>
          </w:p>
          <w:p w14:paraId="67A4C385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561" w:author="Garcia, Celeste" w:date="2016-08-08T15:12:00Z">
              <w:tcPr>
                <w:tcW w:w="2877" w:type="dxa"/>
                <w:gridSpan w:val="4"/>
                <w:vMerge w:val="restart"/>
                <w:shd w:val="clear" w:color="auto" w:fill="auto"/>
                <w:noWrap/>
                <w:hideMark/>
              </w:tcPr>
            </w:tcPrChange>
          </w:tcPr>
          <w:p w14:paraId="67A4C386" w14:textId="77777777" w:rsidR="00727B38" w:rsidRPr="00FA1885" w:rsidRDefault="00727B38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Employment</w:t>
            </w:r>
          </w:p>
          <w:p w14:paraId="67A4C387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562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388" w14:textId="77777777" w:rsidR="00727B38" w:rsidRPr="00FA1885" w:rsidDel="00AD6406" w:rsidRDefault="00727B38" w:rsidP="00A42906">
            <w:pPr>
              <w:spacing w:after="0" w:line="240" w:lineRule="auto"/>
              <w:rPr>
                <w:del w:id="563" w:author="Gray, Elizabeth" w:date="2016-07-15T10:22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</w:t>
            </w:r>
          </w:p>
          <w:p w14:paraId="67A4C389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564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8A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14:paraId="67A4C396" w14:textId="77777777" w:rsidTr="00F45CBD">
        <w:trPr>
          <w:trHeight w:val="255"/>
          <w:jc w:val="center"/>
          <w:trPrChange w:id="565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66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91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567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92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568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393" w14:textId="77777777" w:rsidR="00727B38" w:rsidRPr="00FA1885" w:rsidDel="00AD6406" w:rsidRDefault="00727B38" w:rsidP="00A42906">
            <w:pPr>
              <w:spacing w:after="0" w:line="240" w:lineRule="auto"/>
              <w:rPr>
                <w:del w:id="569" w:author="Gray, Elizabeth" w:date="2016-07-15T10:21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Framework</w:t>
            </w:r>
          </w:p>
          <w:p w14:paraId="67A4C394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57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95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14:paraId="67A4C3A7" w14:textId="77777777" w:rsidTr="00F45CBD">
        <w:trPr>
          <w:trHeight w:val="255"/>
          <w:jc w:val="center"/>
          <w:trPrChange w:id="57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 w:val="restart"/>
            <w:shd w:val="clear" w:color="auto" w:fill="auto"/>
            <w:noWrap/>
            <w:hideMark/>
            <w:tcPrChange w:id="572" w:author="Garcia, Celeste" w:date="2016-08-08T15:12:00Z">
              <w:tcPr>
                <w:tcW w:w="2158" w:type="dxa"/>
                <w:gridSpan w:val="3"/>
                <w:vMerge w:val="restart"/>
                <w:shd w:val="clear" w:color="auto" w:fill="auto"/>
                <w:noWrap/>
                <w:hideMark/>
              </w:tcPr>
            </w:tcPrChange>
          </w:tcPr>
          <w:p w14:paraId="67A4C3A1" w14:textId="77777777" w:rsidR="00727B38" w:rsidRPr="00FA1885" w:rsidRDefault="00727B38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Information Management Technologies</w:t>
            </w:r>
          </w:p>
          <w:p w14:paraId="67A4C3A2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573" w:author="Garcia, Celeste" w:date="2016-08-08T15:12:00Z">
              <w:tcPr>
                <w:tcW w:w="2877" w:type="dxa"/>
                <w:gridSpan w:val="4"/>
                <w:vMerge w:val="restart"/>
                <w:shd w:val="clear" w:color="auto" w:fill="auto"/>
                <w:noWrap/>
                <w:hideMark/>
              </w:tcPr>
            </w:tcPrChange>
          </w:tcPr>
          <w:p w14:paraId="67A4C3A3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 xml:space="preserve">Business Intelligence and </w:t>
            </w:r>
            <w:r>
              <w:rPr>
                <w:rFonts w:eastAsia="Times New Roman" w:cs="Tahoma"/>
                <w:color w:val="000000"/>
                <w:sz w:val="16"/>
                <w:szCs w:val="16"/>
              </w:rPr>
              <w:br/>
            </w: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Warehouse Platforms</w:t>
            </w:r>
          </w:p>
          <w:p w14:paraId="67A4C3A4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574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3A5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Business Intelligence Platforms</w:t>
            </w:r>
          </w:p>
        </w:tc>
        <w:tc>
          <w:tcPr>
            <w:tcW w:w="2965" w:type="dxa"/>
            <w:shd w:val="clear" w:color="auto" w:fill="auto"/>
            <w:noWrap/>
            <w:tcPrChange w:id="57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A6" w14:textId="39D0E08E" w:rsidR="00727B38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QlikView</w:t>
            </w:r>
          </w:p>
        </w:tc>
      </w:tr>
      <w:tr w:rsidR="00727B38" w:rsidRPr="00FA1885" w14:paraId="67A4C3AC" w14:textId="77777777" w:rsidTr="00F45CBD">
        <w:trPr>
          <w:trHeight w:val="255"/>
          <w:jc w:val="center"/>
          <w:trPrChange w:id="57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7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A8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578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A9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579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3AA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Dashboard/Scorecard Tools</w:t>
            </w:r>
          </w:p>
        </w:tc>
        <w:tc>
          <w:tcPr>
            <w:tcW w:w="2965" w:type="dxa"/>
            <w:shd w:val="clear" w:color="auto" w:fill="auto"/>
            <w:noWrap/>
            <w:tcPrChange w:id="58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AB" w14:textId="1D4388C5" w:rsidR="00727B38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QlikView</w:t>
            </w:r>
          </w:p>
        </w:tc>
      </w:tr>
      <w:tr w:rsidR="00727B38" w:rsidRPr="00FA1885" w14:paraId="67A4C3B1" w14:textId="77777777" w:rsidTr="00F45CBD">
        <w:trPr>
          <w:trHeight w:val="255"/>
          <w:jc w:val="center"/>
          <w:trPrChange w:id="58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8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AD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58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AE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584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3AF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Analytics (Statistical Analytics, Prediction, and Modeling)</w:t>
            </w:r>
          </w:p>
        </w:tc>
        <w:tc>
          <w:tcPr>
            <w:tcW w:w="2965" w:type="dxa"/>
            <w:shd w:val="clear" w:color="auto" w:fill="auto"/>
            <w:noWrap/>
            <w:tcPrChange w:id="58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B0" w14:textId="31A99E9A" w:rsidR="00727B38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SPSS Statistics</w:t>
            </w:r>
          </w:p>
        </w:tc>
      </w:tr>
      <w:tr w:rsidR="00727B38" w:rsidRPr="00FA1885" w14:paraId="67A4C3B6" w14:textId="77777777" w:rsidTr="00F45CBD">
        <w:trPr>
          <w:trHeight w:val="255"/>
          <w:jc w:val="center"/>
          <w:trPrChange w:id="58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8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B2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588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B3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589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3B4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59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B5" w14:textId="533645D9" w:rsidR="00727B38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QlikView</w:t>
            </w:r>
          </w:p>
        </w:tc>
      </w:tr>
      <w:tr w:rsidR="00727B38" w:rsidRPr="00FA1885" w14:paraId="67A4C3BB" w14:textId="77777777" w:rsidTr="00F45CBD">
        <w:trPr>
          <w:trHeight w:val="255"/>
          <w:jc w:val="center"/>
          <w:trPrChange w:id="59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9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B7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59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B8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594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3B9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Mining Tools</w:t>
            </w:r>
          </w:p>
        </w:tc>
        <w:tc>
          <w:tcPr>
            <w:tcW w:w="2965" w:type="dxa"/>
            <w:shd w:val="clear" w:color="auto" w:fill="auto"/>
            <w:noWrap/>
            <w:tcPrChange w:id="59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BA" w14:textId="64226FBE" w:rsidR="00727B38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DB Workbench</w:t>
            </w:r>
          </w:p>
        </w:tc>
      </w:tr>
      <w:tr w:rsidR="00727B38" w:rsidRPr="00FA1885" w14:paraId="67A4C3C0" w14:textId="77777777" w:rsidTr="00F45CBD">
        <w:trPr>
          <w:trHeight w:val="255"/>
          <w:jc w:val="center"/>
          <w:trPrChange w:id="59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59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BC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598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BD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599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3BE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0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BF" w14:textId="1825CB08" w:rsidR="00727B38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QlikView</w:t>
            </w:r>
          </w:p>
        </w:tc>
      </w:tr>
      <w:tr w:rsidR="00332353" w:rsidRPr="00FA1885" w14:paraId="67A4C3C5" w14:textId="77777777" w:rsidTr="00F45CBD">
        <w:trPr>
          <w:trHeight w:val="255"/>
          <w:jc w:val="center"/>
          <w:trPrChange w:id="60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0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C1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60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C2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604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3C3" w14:textId="77777777" w:rsidR="00332353" w:rsidRPr="00FA1885" w:rsidRDefault="00332353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Warehouses</w:t>
            </w:r>
          </w:p>
        </w:tc>
        <w:tc>
          <w:tcPr>
            <w:tcW w:w="2965" w:type="dxa"/>
            <w:shd w:val="clear" w:color="auto" w:fill="auto"/>
            <w:noWrap/>
            <w:tcPrChange w:id="60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C4" w14:textId="7CEAA0CF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FireBird</w:t>
            </w:r>
          </w:p>
        </w:tc>
      </w:tr>
      <w:tr w:rsidR="00332353" w:rsidRPr="00FA1885" w14:paraId="67A4C3CA" w14:textId="77777777" w:rsidTr="00F45CBD">
        <w:trPr>
          <w:trHeight w:val="255"/>
          <w:jc w:val="center"/>
          <w:trPrChange w:id="60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0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C6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608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C7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609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3C8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1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C9" w14:textId="50281A29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PostgreSQL</w:t>
            </w:r>
          </w:p>
        </w:tc>
      </w:tr>
      <w:tr w:rsidR="00332353" w:rsidRPr="00FA1885" w14:paraId="626F8531" w14:textId="77777777" w:rsidTr="00F45CBD">
        <w:trPr>
          <w:trHeight w:val="255"/>
          <w:jc w:val="center"/>
          <w:trPrChange w:id="61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61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3BB5DCEA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61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4AE8CAC8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614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5FB84953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1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3BE1D9DB" w14:textId="1937216A" w:rsidR="00332353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SQL Server</w:t>
            </w:r>
          </w:p>
        </w:tc>
      </w:tr>
      <w:tr w:rsidR="00332353" w:rsidRPr="00FA1885" w14:paraId="1B67D210" w14:textId="77777777" w:rsidTr="00F45CBD">
        <w:trPr>
          <w:trHeight w:val="255"/>
          <w:jc w:val="center"/>
          <w:trPrChange w:id="61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61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791D725F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618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79B98C90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619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5E52596F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2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183DF189" w14:textId="02AA6AA6" w:rsidR="00332353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Access</w:t>
            </w:r>
          </w:p>
        </w:tc>
      </w:tr>
      <w:tr w:rsidR="00332353" w:rsidRPr="00FA1885" w14:paraId="591F25B7" w14:textId="77777777" w:rsidTr="00F45CBD">
        <w:trPr>
          <w:trHeight w:val="255"/>
          <w:jc w:val="center"/>
          <w:trPrChange w:id="62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62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19A4D813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62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64021AA1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624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3FC48880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2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71B5738F" w14:textId="5ECA1734" w:rsidR="00332353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Excel</w:t>
            </w:r>
          </w:p>
        </w:tc>
      </w:tr>
      <w:tr w:rsidR="00332353" w:rsidRPr="00FA1885" w14:paraId="4FA21CC9" w14:textId="77777777" w:rsidTr="00F45CBD">
        <w:trPr>
          <w:trHeight w:val="255"/>
          <w:jc w:val="center"/>
          <w:trPrChange w:id="626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627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</w:tcPr>
            </w:tcPrChange>
          </w:tcPr>
          <w:p w14:paraId="1621CEC1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628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</w:tcPr>
            </w:tcPrChange>
          </w:tcPr>
          <w:p w14:paraId="2A058C38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629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</w:tcPr>
            </w:tcPrChange>
          </w:tcPr>
          <w:p w14:paraId="31E10C79" w14:textId="77777777" w:rsidR="00332353" w:rsidRPr="00FA1885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30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21A8466A" w14:textId="09E908E0" w:rsidR="00332353" w:rsidRDefault="00332353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SharePoint</w:t>
            </w:r>
          </w:p>
        </w:tc>
      </w:tr>
      <w:tr w:rsidR="00727B38" w:rsidRPr="00FA1885" w14:paraId="67A4C3D0" w14:textId="77777777" w:rsidTr="00F45CBD">
        <w:trPr>
          <w:trHeight w:val="255"/>
          <w:jc w:val="center"/>
          <w:trPrChange w:id="63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3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CB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63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CC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634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3CD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Geospatial Tools</w:t>
            </w:r>
          </w:p>
          <w:p w14:paraId="67A4C3CE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3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CF" w14:textId="11F5AE28" w:rsidR="00727B38" w:rsidRPr="00FA1885" w:rsidRDefault="00B648E1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636" w:author="Gray, Elizabeth" w:date="2016-06-21T08:4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QlikMaps</w:t>
              </w:r>
            </w:ins>
          </w:p>
        </w:tc>
      </w:tr>
      <w:tr w:rsidR="00727B38" w:rsidRPr="00FA1885" w14:paraId="67A4C3D5" w14:textId="77777777" w:rsidTr="00F45CBD">
        <w:trPr>
          <w:trHeight w:val="259"/>
          <w:jc w:val="center"/>
          <w:trPrChange w:id="637" w:author="Garcia, Celeste" w:date="2016-08-08T15:12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38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3D1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639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3D2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640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3D3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41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3D4" w14:textId="086617DF" w:rsidR="00727B38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642" w:author="Gray, Elizabeth" w:date="2016-07-15T10:2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ArcGIS</w:t>
              </w:r>
            </w:ins>
          </w:p>
        </w:tc>
      </w:tr>
      <w:tr w:rsidR="00727B38" w:rsidRPr="00FA1885" w14:paraId="67A4C3DB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3D6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</w:tcPr>
          <w:p w14:paraId="67A4C3D7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3D8" w14:textId="77777777" w:rsidR="00727B38" w:rsidRPr="00FA1885" w:rsidDel="00F45CBD" w:rsidRDefault="00727B38" w:rsidP="00A42906">
            <w:pPr>
              <w:spacing w:after="0" w:line="240" w:lineRule="auto"/>
              <w:rPr>
                <w:del w:id="643" w:author="Garcia, Celeste" w:date="2016-08-08T15:14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Unstructured Data/Natural Language Processing</w:t>
            </w:r>
          </w:p>
          <w:p w14:paraId="67A4C3D9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</w:tcPr>
          <w:p w14:paraId="67A4C3DA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14:paraId="67A4C3EB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3E6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</w:tcPr>
          <w:p w14:paraId="67A4C3E7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3E8" w14:textId="19B7BE2A" w:rsidR="00727B38" w:rsidRPr="00FA1885" w:rsidDel="00F45CBD" w:rsidRDefault="00727B38" w:rsidP="00A42906">
            <w:pPr>
              <w:spacing w:after="0" w:line="240" w:lineRule="auto"/>
              <w:rPr>
                <w:del w:id="644" w:author="Garcia, Celeste" w:date="2016-08-08T15:13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Web Reporting Tool</w:t>
            </w:r>
            <w:ins w:id="645" w:author="Garcia, Celeste" w:date="2016-08-08T15:13:00Z">
              <w:r w:rsidR="00F45CBD">
                <w:rPr>
                  <w:rFonts w:eastAsia="Times New Roman" w:cs="Tahoma"/>
                  <w:color w:val="000000"/>
                  <w:sz w:val="16"/>
                  <w:szCs w:val="16"/>
                </w:rPr>
                <w:t>s</w:t>
              </w:r>
            </w:ins>
            <w:del w:id="646" w:author="Garcia, Celeste" w:date="2016-08-08T15:13:00Z">
              <w:r w:rsidRPr="00FA1885" w:rsidDel="00F45CBD">
                <w:rPr>
                  <w:rFonts w:eastAsia="Times New Roman" w:cs="Tahoma"/>
                  <w:color w:val="000000"/>
                  <w:sz w:val="16"/>
                  <w:szCs w:val="16"/>
                </w:rPr>
                <w:delText>s</w:delText>
              </w:r>
            </w:del>
          </w:p>
          <w:p w14:paraId="67A4C3E9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</w:tcPr>
          <w:p w14:paraId="67A4C3EA" w14:textId="07071BF7" w:rsidR="00727B38" w:rsidRPr="00FA1885" w:rsidRDefault="00AD6406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647" w:author="Gray, Elizabeth" w:date="2016-07-15T10:2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Piwik (future)</w:t>
              </w:r>
            </w:ins>
          </w:p>
        </w:tc>
      </w:tr>
      <w:tr w:rsidR="00727B38" w:rsidRPr="00FA1885" w14:paraId="67A4C3F7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3F1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</w:tcPr>
          <w:p w14:paraId="67A4C3F2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Integration</w:t>
            </w:r>
          </w:p>
          <w:p w14:paraId="67A4C3F3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3F4" w14:textId="77777777" w:rsidR="00727B38" w:rsidRPr="00FA1885" w:rsidDel="00F45CBD" w:rsidRDefault="00727B38" w:rsidP="00A42906">
            <w:pPr>
              <w:spacing w:after="0" w:line="240" w:lineRule="auto"/>
              <w:rPr>
                <w:del w:id="648" w:author="Garcia, Celeste" w:date="2016-08-08T15:13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at Rest</w:t>
            </w:r>
          </w:p>
          <w:p w14:paraId="67A4C3F5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</w:tcPr>
          <w:p w14:paraId="67A4C3F6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14:paraId="67A4C401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3FD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</w:tcPr>
          <w:p w14:paraId="67A4C3FE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3FF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in Motion (Common Mes</w:t>
            </w:r>
            <w:r w:rsidR="00BF53A2">
              <w:rPr>
                <w:rFonts w:eastAsia="Times New Roman" w:cs="Tahoma"/>
                <w:color w:val="000000"/>
                <w:sz w:val="16"/>
                <w:szCs w:val="16"/>
              </w:rPr>
              <w:t>sage Terminology and Semantics</w:t>
            </w:r>
            <w:r w:rsidR="00E14D09">
              <w:rPr>
                <w:rFonts w:eastAsia="Times New Roman" w:cs="Tahoma"/>
                <w:color w:val="000000"/>
                <w:sz w:val="16"/>
                <w:szCs w:val="16"/>
              </w:rPr>
              <w:t>)</w:t>
            </w:r>
          </w:p>
        </w:tc>
        <w:tc>
          <w:tcPr>
            <w:tcW w:w="2965" w:type="dxa"/>
            <w:shd w:val="clear" w:color="auto" w:fill="auto"/>
            <w:noWrap/>
          </w:tcPr>
          <w:p w14:paraId="67A4C400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14:paraId="67A4C40B" w14:textId="77777777" w:rsidTr="00F45CBD">
        <w:trPr>
          <w:trHeight w:val="255"/>
          <w:jc w:val="center"/>
          <w:trPrChange w:id="649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50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407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651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408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652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409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Synchronization</w:t>
            </w:r>
          </w:p>
        </w:tc>
        <w:tc>
          <w:tcPr>
            <w:tcW w:w="2965" w:type="dxa"/>
            <w:shd w:val="clear" w:color="auto" w:fill="auto"/>
            <w:noWrap/>
            <w:tcPrChange w:id="653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40A" w14:textId="2876F8D6" w:rsidR="00727B38" w:rsidRPr="00FA1885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654" w:author="Gray, Elizabeth" w:date="2016-07-15T10:3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Excel/VBS</w:t>
              </w:r>
            </w:ins>
          </w:p>
        </w:tc>
      </w:tr>
      <w:tr w:rsidR="00727B38" w:rsidRPr="00FA1885" w14:paraId="67A4C410" w14:textId="77777777" w:rsidTr="00F45CBD">
        <w:trPr>
          <w:trHeight w:val="255"/>
          <w:jc w:val="center"/>
          <w:trPrChange w:id="655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56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40C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657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40D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658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40E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59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40F" w14:textId="5CE71755" w:rsidR="00727B38" w:rsidRPr="00FA1885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660" w:author="Gray, Elizabeth" w:date="2016-07-15T10:3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Delphi</w:t>
              </w:r>
            </w:ins>
          </w:p>
        </w:tc>
      </w:tr>
      <w:tr w:rsidR="00727B38" w:rsidRPr="00FA1885" w14:paraId="67A4C416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411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</w:tcPr>
          <w:p w14:paraId="67A4C412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413" w14:textId="77777777" w:rsidR="00727B38" w:rsidRPr="00FA1885" w:rsidDel="00F45CBD" w:rsidRDefault="00727B38" w:rsidP="00A42906">
            <w:pPr>
              <w:spacing w:after="0" w:line="240" w:lineRule="auto"/>
              <w:rPr>
                <w:del w:id="661" w:author="Garcia, Celeste" w:date="2016-08-08T15:13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Database Replication and Clustering</w:t>
            </w:r>
          </w:p>
          <w:p w14:paraId="67A4C414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</w:tcPr>
          <w:p w14:paraId="67A4C415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14:paraId="67A4C421" w14:textId="77777777" w:rsidTr="00F45CBD">
        <w:trPr>
          <w:trHeight w:val="255"/>
          <w:jc w:val="center"/>
          <w:trPrChange w:id="662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63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41C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664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41D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665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41E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Extract, Transform, Load (ETL)</w:t>
            </w:r>
          </w:p>
          <w:p w14:paraId="67A4C41F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66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420" w14:textId="3508EC55" w:rsidR="00727B38" w:rsidRPr="00FA1885" w:rsidRDefault="00D14A01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QlikView</w:t>
            </w:r>
          </w:p>
        </w:tc>
      </w:tr>
      <w:tr w:rsidR="00727B38" w:rsidRPr="00FA1885" w14:paraId="67A4C426" w14:textId="77777777" w:rsidTr="00F45CBD">
        <w:trPr>
          <w:trHeight w:val="259"/>
          <w:jc w:val="center"/>
          <w:trPrChange w:id="667" w:author="Garcia, Celeste" w:date="2016-08-08T15:12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68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422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669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423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670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424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71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425" w14:textId="0DFFB077" w:rsidR="00727B38" w:rsidRPr="00FA1885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672" w:author="Gray, Elizabeth" w:date="2016-07-15T10:32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Delphi</w:t>
              </w:r>
            </w:ins>
          </w:p>
        </w:tc>
      </w:tr>
      <w:tr w:rsidR="00727B38" w:rsidRPr="00FA1885" w14:paraId="67A4C42C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427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</w:tcPr>
          <w:p w14:paraId="67A4C428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 Management</w:t>
            </w:r>
          </w:p>
          <w:p w14:paraId="67A4C429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42A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Columnar DBMS</w:t>
            </w:r>
          </w:p>
        </w:tc>
        <w:tc>
          <w:tcPr>
            <w:tcW w:w="2965" w:type="dxa"/>
            <w:shd w:val="clear" w:color="auto" w:fill="auto"/>
            <w:noWrap/>
          </w:tcPr>
          <w:p w14:paraId="67A4C42B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14:paraId="67A4C437" w14:textId="77777777" w:rsidTr="00F45CBD">
        <w:trPr>
          <w:trHeight w:val="255"/>
          <w:jc w:val="center"/>
        </w:trPr>
        <w:tc>
          <w:tcPr>
            <w:tcW w:w="1858" w:type="dxa"/>
            <w:vMerge/>
            <w:shd w:val="clear" w:color="auto" w:fill="auto"/>
            <w:noWrap/>
            <w:hideMark/>
          </w:tcPr>
          <w:p w14:paraId="67A4C432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</w:tcPr>
          <w:p w14:paraId="67A4C433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</w:tcPr>
          <w:p w14:paraId="67A4C434" w14:textId="77777777" w:rsidR="00727B38" w:rsidRPr="00FA1885" w:rsidDel="00F45CBD" w:rsidRDefault="00727B38" w:rsidP="00A42906">
            <w:pPr>
              <w:spacing w:after="0" w:line="240" w:lineRule="auto"/>
              <w:rPr>
                <w:del w:id="673" w:author="Garcia, Celeste" w:date="2016-08-08T15:13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Database Connectivity</w:t>
            </w:r>
          </w:p>
          <w:p w14:paraId="67A4C435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</w:tcPr>
          <w:p w14:paraId="67A4C436" w14:textId="03307CB0" w:rsidR="00727B38" w:rsidRPr="00FA1885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674" w:author="Gray, Elizabeth" w:date="2016-07-15T10:3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ODBC Connections</w:t>
              </w:r>
            </w:ins>
          </w:p>
        </w:tc>
      </w:tr>
      <w:tr w:rsidR="00727B38" w:rsidRPr="00FA1885" w14:paraId="67A4C441" w14:textId="77777777" w:rsidTr="00F45CBD">
        <w:trPr>
          <w:trHeight w:val="255"/>
          <w:jc w:val="center"/>
          <w:trPrChange w:id="675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76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43D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677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43E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678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43F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Database Related Management Tools</w:t>
            </w:r>
          </w:p>
        </w:tc>
        <w:tc>
          <w:tcPr>
            <w:tcW w:w="2965" w:type="dxa"/>
            <w:shd w:val="clear" w:color="auto" w:fill="auto"/>
            <w:noWrap/>
            <w:tcPrChange w:id="679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440" w14:textId="1D7AB8A9" w:rsidR="00727B38" w:rsidRPr="00FA1885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680" w:author="Gray, Elizabeth" w:date="2016-07-15T10:3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DB Workbench</w:t>
              </w:r>
            </w:ins>
          </w:p>
        </w:tc>
      </w:tr>
      <w:tr w:rsidR="00727B38" w:rsidRPr="00FA1885" w14:paraId="67A4C446" w14:textId="77777777" w:rsidTr="00F45CBD">
        <w:trPr>
          <w:trHeight w:val="255"/>
          <w:jc w:val="center"/>
          <w:trPrChange w:id="681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82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442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683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443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684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444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85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445" w14:textId="39D9FE9F" w:rsidR="00727B38" w:rsidRPr="00FA1885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686" w:author="Gray, Elizabeth" w:date="2016-07-15T10:3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MS Management Studio</w:t>
              </w:r>
            </w:ins>
          </w:p>
        </w:tc>
      </w:tr>
      <w:tr w:rsidR="00727B38" w:rsidRPr="00FA1885" w14:paraId="67A4C44B" w14:textId="77777777" w:rsidTr="00F45CBD">
        <w:trPr>
          <w:trHeight w:val="255"/>
          <w:jc w:val="center"/>
          <w:trPrChange w:id="687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88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447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689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448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690" w:author="Garcia, Celeste" w:date="2016-08-08T15:12:00Z">
              <w:tcPr>
                <w:tcW w:w="2877" w:type="dxa"/>
                <w:gridSpan w:val="5"/>
                <w:shd w:val="clear" w:color="auto" w:fill="auto"/>
                <w:noWrap/>
                <w:hideMark/>
              </w:tcPr>
            </w:tcPrChange>
          </w:tcPr>
          <w:p w14:paraId="67A4C449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Object Oriented DBMS</w:t>
            </w:r>
          </w:p>
        </w:tc>
        <w:tc>
          <w:tcPr>
            <w:tcW w:w="2965" w:type="dxa"/>
            <w:shd w:val="clear" w:color="auto" w:fill="auto"/>
            <w:noWrap/>
            <w:tcPrChange w:id="691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44A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727B38" w:rsidRPr="00FA1885" w14:paraId="67A4C451" w14:textId="77777777" w:rsidTr="00F45CBD">
        <w:trPr>
          <w:trHeight w:val="255"/>
          <w:jc w:val="center"/>
          <w:trPrChange w:id="692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93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44C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694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44D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695" w:author="Garcia, Celeste" w:date="2016-08-08T15:12:00Z">
              <w:tcPr>
                <w:tcW w:w="2877" w:type="dxa"/>
                <w:gridSpan w:val="5"/>
                <w:vMerge w:val="restart"/>
                <w:shd w:val="clear" w:color="auto" w:fill="auto"/>
                <w:noWrap/>
                <w:hideMark/>
              </w:tcPr>
            </w:tcPrChange>
          </w:tcPr>
          <w:p w14:paraId="67A4C44E" w14:textId="77777777" w:rsidR="00727B38" w:rsidRPr="00FA1885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Relational DBMS</w:t>
            </w:r>
          </w:p>
          <w:p w14:paraId="67A4C44F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696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450" w14:textId="664EEF8C" w:rsidR="00727B38" w:rsidRPr="00FA1885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697" w:author="Gray, Elizabeth" w:date="2016-07-15T10:3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Firebird</w:t>
              </w:r>
            </w:ins>
          </w:p>
        </w:tc>
      </w:tr>
      <w:tr w:rsidR="00727B38" w:rsidRPr="00FA1885" w14:paraId="67A4C456" w14:textId="77777777" w:rsidTr="00F45CBD">
        <w:trPr>
          <w:trHeight w:val="255"/>
          <w:jc w:val="center"/>
          <w:trPrChange w:id="698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699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452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700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453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701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454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702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455" w14:textId="591859EE" w:rsidR="00727B38" w:rsidRPr="00FA1885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703" w:author="Gray, Elizabeth" w:date="2016-07-15T10:3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MS SQL</w:t>
              </w:r>
            </w:ins>
          </w:p>
        </w:tc>
      </w:tr>
      <w:tr w:rsidR="00727B38" w:rsidRPr="00FA1885" w14:paraId="67A4C45B" w14:textId="77777777" w:rsidTr="00F45CBD">
        <w:trPr>
          <w:trHeight w:val="255"/>
          <w:jc w:val="center"/>
          <w:trPrChange w:id="704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705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457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706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458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707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459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708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45A" w14:textId="178349D5" w:rsidR="00727B38" w:rsidRPr="00FA1885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709" w:author="Gray, Elizabeth" w:date="2016-07-15T10:3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FDM RMS</w:t>
              </w:r>
            </w:ins>
          </w:p>
        </w:tc>
      </w:tr>
      <w:tr w:rsidR="00727B38" w:rsidRPr="00FA1885" w14:paraId="67A4C460" w14:textId="77777777" w:rsidTr="00F45CBD">
        <w:trPr>
          <w:trHeight w:val="255"/>
          <w:jc w:val="center"/>
          <w:trPrChange w:id="710" w:author="Garcia, Celeste" w:date="2016-08-08T15:12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711" w:author="Garcia, Celeste" w:date="2016-08-08T15:12:00Z">
              <w:tcPr>
                <w:tcW w:w="2158" w:type="dxa"/>
                <w:gridSpan w:val="3"/>
                <w:vMerge/>
                <w:shd w:val="clear" w:color="auto" w:fill="auto"/>
                <w:noWrap/>
                <w:hideMark/>
              </w:tcPr>
            </w:tcPrChange>
          </w:tcPr>
          <w:p w14:paraId="67A4C45C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712" w:author="Garcia, Celeste" w:date="2016-08-08T15:12:00Z">
              <w:tcPr>
                <w:tcW w:w="2877" w:type="dxa"/>
                <w:gridSpan w:val="4"/>
                <w:vMerge/>
                <w:shd w:val="clear" w:color="auto" w:fill="auto"/>
                <w:noWrap/>
                <w:hideMark/>
              </w:tcPr>
            </w:tcPrChange>
          </w:tcPr>
          <w:p w14:paraId="67A4C45D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713" w:author="Garcia, Celeste" w:date="2016-08-08T15:12:00Z">
              <w:tcPr>
                <w:tcW w:w="2877" w:type="dxa"/>
                <w:gridSpan w:val="5"/>
                <w:vMerge/>
                <w:shd w:val="clear" w:color="auto" w:fill="auto"/>
                <w:noWrap/>
                <w:hideMark/>
              </w:tcPr>
            </w:tcPrChange>
          </w:tcPr>
          <w:p w14:paraId="67A4C45E" w14:textId="77777777" w:rsidR="00727B38" w:rsidRPr="00FA1885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714" w:author="Garcia, Celeste" w:date="2016-08-08T15:12:00Z">
              <w:tcPr>
                <w:tcW w:w="2158" w:type="dxa"/>
                <w:shd w:val="clear" w:color="auto" w:fill="auto"/>
                <w:noWrap/>
              </w:tcPr>
            </w:tcPrChange>
          </w:tcPr>
          <w:p w14:paraId="67A4C45F" w14:textId="7ED6A9F9" w:rsidR="00727B38" w:rsidRPr="00FA1885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715" w:author="Gray, Elizabeth" w:date="2016-07-15T10:34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Postgres SQL</w:t>
              </w:r>
            </w:ins>
          </w:p>
        </w:tc>
      </w:tr>
      <w:tr w:rsidR="00042E84" w:rsidRPr="00FA1885" w14:paraId="67A4C467" w14:textId="77777777" w:rsidTr="00F45CBD">
        <w:trPr>
          <w:trHeight w:val="255"/>
          <w:jc w:val="center"/>
          <w:trPrChange w:id="716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 w:val="restart"/>
            <w:shd w:val="clear" w:color="auto" w:fill="auto"/>
            <w:noWrap/>
            <w:hideMark/>
            <w:tcPrChange w:id="717" w:author="Garcia, Celeste" w:date="2016-08-08T15:17:00Z">
              <w:tcPr>
                <w:tcW w:w="1863" w:type="dxa"/>
                <w:gridSpan w:val="2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61" w14:textId="77777777" w:rsidR="00727B38" w:rsidRPr="00490B7B" w:rsidRDefault="00727B38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Network and Telecommunications</w:t>
            </w:r>
          </w:p>
          <w:p w14:paraId="67A4C462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718" w:author="Garcia, Celeste" w:date="2016-08-08T15:17:00Z">
              <w:tcPr>
                <w:tcW w:w="1993" w:type="dxa"/>
                <w:gridSpan w:val="2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63" w14:textId="77777777" w:rsidR="00727B38" w:rsidRPr="00490B7B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End User Computer Devices</w:t>
            </w:r>
          </w:p>
          <w:p w14:paraId="67A4C464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719" w:author="Garcia, Celeste" w:date="2016-08-08T15:17:00Z">
              <w:tcPr>
                <w:tcW w:w="2709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65" w14:textId="77777777" w:rsidR="00727B38" w:rsidRPr="00490B7B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Hardened Laptops</w:t>
            </w:r>
          </w:p>
        </w:tc>
        <w:tc>
          <w:tcPr>
            <w:tcW w:w="2965" w:type="dxa"/>
            <w:shd w:val="clear" w:color="auto" w:fill="auto"/>
            <w:noWrap/>
            <w:tcPrChange w:id="720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466" w14:textId="0D2CFA9C" w:rsidR="00727B38" w:rsidRPr="00490B7B" w:rsidRDefault="00B648E1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721" w:author="Gray, Elizabeth" w:date="2016-06-21T08:49:00Z">
              <w:r w:rsidRPr="00490B7B">
                <w:rPr>
                  <w:rFonts w:eastAsia="Times New Roman" w:cs="Tahoma"/>
                  <w:color w:val="000000"/>
                  <w:sz w:val="16"/>
                  <w:szCs w:val="16"/>
                </w:rPr>
                <w:t>Panasonic</w:t>
              </w:r>
            </w:ins>
          </w:p>
        </w:tc>
      </w:tr>
      <w:tr w:rsidR="00042E84" w:rsidRPr="00FA1885" w14:paraId="67A4C46C" w14:textId="77777777" w:rsidTr="00F45CBD">
        <w:trPr>
          <w:trHeight w:val="255"/>
          <w:jc w:val="center"/>
          <w:trPrChange w:id="722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723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68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724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69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725" w:author="Garcia, Celeste" w:date="2016-08-08T15:17:00Z">
              <w:tcPr>
                <w:tcW w:w="2709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6A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726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46B" w14:textId="5E283EA8" w:rsidR="00727B38" w:rsidRPr="00490B7B" w:rsidRDefault="00B648E1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727" w:author="Gray, Elizabeth" w:date="2016-06-21T08:49:00Z">
              <w:r w:rsidRPr="00490B7B">
                <w:rPr>
                  <w:rFonts w:eastAsia="Times New Roman" w:cs="Tahoma"/>
                  <w:color w:val="000000"/>
                  <w:sz w:val="16"/>
                  <w:szCs w:val="16"/>
                </w:rPr>
                <w:t>Dell</w:t>
              </w:r>
            </w:ins>
          </w:p>
        </w:tc>
      </w:tr>
      <w:tr w:rsidR="00042E84" w:rsidRPr="00FA1885" w14:paraId="67A4C472" w14:textId="77777777" w:rsidTr="00F45CBD">
        <w:trPr>
          <w:trHeight w:val="255"/>
          <w:jc w:val="center"/>
          <w:trPrChange w:id="728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729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6D" w14:textId="77777777" w:rsidR="003E0EFD" w:rsidRPr="00490B7B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730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6E" w14:textId="77777777" w:rsidR="003E0EFD" w:rsidRPr="00490B7B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731" w:author="Garcia, Celeste" w:date="2016-08-08T15:17:00Z">
              <w:tcPr>
                <w:tcW w:w="2709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6F" w14:textId="77777777" w:rsidR="003E0EFD" w:rsidRPr="00490B7B" w:rsidRDefault="003E0EFD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Mobile Hardware</w:t>
            </w:r>
          </w:p>
          <w:p w14:paraId="57F4B360" w14:textId="035EF98F" w:rsidR="003E0EFD" w:rsidRPr="00490B7B" w:rsidRDefault="003E0EFD" w:rsidP="00A42906">
            <w:pPr>
              <w:spacing w:after="0" w:line="240" w:lineRule="auto"/>
              <w:rPr>
                <w:ins w:id="732" w:author="Gray, Elizabeth" w:date="2016-07-15T10:35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67A4C470" w14:textId="1D8E9E63" w:rsidR="003E0EFD" w:rsidRPr="00490B7B" w:rsidRDefault="003E0EFD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733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471" w14:textId="2BAB7CE4" w:rsidR="003E0EFD" w:rsidRPr="00490B7B" w:rsidRDefault="003E0EFD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734" w:author="Gray, Elizabeth" w:date="2016-06-21T08:49:00Z">
              <w:r w:rsidRPr="00490B7B">
                <w:rPr>
                  <w:rFonts w:eastAsia="Times New Roman" w:cs="Tahoma"/>
                  <w:color w:val="000000"/>
                  <w:sz w:val="16"/>
                  <w:szCs w:val="16"/>
                </w:rPr>
                <w:t>iPad</w:t>
              </w:r>
            </w:ins>
          </w:p>
        </w:tc>
      </w:tr>
      <w:tr w:rsidR="00042E84" w:rsidRPr="00FA1885" w14:paraId="01156D07" w14:textId="77777777" w:rsidTr="00F45CBD">
        <w:trPr>
          <w:trHeight w:val="255"/>
          <w:jc w:val="center"/>
          <w:ins w:id="735" w:author="Garcia, Celeste" w:date="2016-08-08T15:06:00Z"/>
          <w:trPrChange w:id="736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737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09A46DC5" w14:textId="77777777" w:rsidR="00042E84" w:rsidRPr="00490B7B" w:rsidRDefault="00042E84" w:rsidP="00FA1885">
            <w:pPr>
              <w:spacing w:after="0" w:line="240" w:lineRule="auto"/>
              <w:rPr>
                <w:ins w:id="738" w:author="Garcia, Celeste" w:date="2016-08-08T15:06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739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0413D7AA" w14:textId="77777777" w:rsidR="00042E84" w:rsidRPr="00490B7B" w:rsidRDefault="00042E84" w:rsidP="00FA1885">
            <w:pPr>
              <w:spacing w:after="0" w:line="240" w:lineRule="auto"/>
              <w:rPr>
                <w:ins w:id="740" w:author="Garcia, Celeste" w:date="2016-08-08T15:06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741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084557F9" w14:textId="77777777" w:rsidR="00042E84" w:rsidRPr="00490B7B" w:rsidRDefault="00042E84" w:rsidP="00A42906">
            <w:pPr>
              <w:spacing w:after="0" w:line="240" w:lineRule="auto"/>
              <w:rPr>
                <w:ins w:id="742" w:author="Garcia, Celeste" w:date="2016-08-08T15:06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743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4C9C4F" w14:textId="1F36D268" w:rsidR="00042E84" w:rsidRPr="00490B7B" w:rsidRDefault="00042E84">
            <w:pPr>
              <w:spacing w:after="0" w:line="240" w:lineRule="auto"/>
              <w:rPr>
                <w:ins w:id="744" w:author="Garcia, Celeste" w:date="2016-08-08T15:06:00Z"/>
                <w:rFonts w:eastAsia="Times New Roman" w:cs="Tahoma"/>
                <w:color w:val="000000"/>
                <w:sz w:val="16"/>
                <w:szCs w:val="16"/>
              </w:rPr>
            </w:pPr>
            <w:ins w:id="745" w:author="Garcia, Celeste" w:date="2016-08-08T15:06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iPhone</w:t>
              </w:r>
            </w:ins>
          </w:p>
        </w:tc>
      </w:tr>
      <w:tr w:rsidR="00042E84" w:rsidRPr="00FA1885" w14:paraId="67A4C477" w14:textId="77777777" w:rsidTr="00F45CBD">
        <w:trPr>
          <w:trHeight w:val="259"/>
          <w:jc w:val="center"/>
          <w:trPrChange w:id="746" w:author="Garcia, Celeste" w:date="2016-08-08T15:17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747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73" w14:textId="77777777" w:rsidR="003E0EFD" w:rsidRPr="00490B7B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748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74" w14:textId="77777777" w:rsidR="003E0EFD" w:rsidRPr="00490B7B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749" w:author="Garcia, Celeste" w:date="2016-08-08T15:17:00Z">
              <w:tcPr>
                <w:tcW w:w="2709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75" w14:textId="38881B1C" w:rsidR="003E0EFD" w:rsidRPr="00490B7B" w:rsidRDefault="003E0EFD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750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476" w14:textId="60FF6C8F" w:rsidR="003E0EFD" w:rsidRPr="00490B7B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751" w:author="Gray, Elizabeth" w:date="2016-07-15T10:35:00Z">
              <w:del w:id="752" w:author="Garcia, Celeste" w:date="2016-08-08T15:06:00Z">
                <w:r w:rsidRPr="00490B7B" w:rsidDel="00042E84">
                  <w:rPr>
                    <w:rFonts w:eastAsia="Times New Roman" w:cs="Tahoma"/>
                    <w:color w:val="000000"/>
                    <w:sz w:val="16"/>
                    <w:szCs w:val="16"/>
                  </w:rPr>
                  <w:delText>Samsung Galaxy</w:delText>
                </w:r>
              </w:del>
            </w:ins>
            <w:ins w:id="753" w:author="Garcia, Celeste" w:date="2016-08-08T15:06:00Z">
              <w:r w:rsidR="00042E84">
                <w:rPr>
                  <w:rFonts w:eastAsia="Times New Roman" w:cs="Tahoma"/>
                  <w:color w:val="000000"/>
                  <w:sz w:val="16"/>
                  <w:szCs w:val="16"/>
                </w:rPr>
                <w:t>Galaxy Tablet</w:t>
              </w:r>
            </w:ins>
          </w:p>
        </w:tc>
      </w:tr>
      <w:tr w:rsidR="00042E84" w:rsidRPr="00FA1885" w14:paraId="67A4C47D" w14:textId="77777777" w:rsidTr="00F45CBD">
        <w:trPr>
          <w:trHeight w:val="255"/>
          <w:jc w:val="center"/>
          <w:trPrChange w:id="754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755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78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756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79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757" w:author="Garcia, Celeste" w:date="2016-08-08T15:17:00Z">
              <w:tcPr>
                <w:tcW w:w="2709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7A" w14:textId="77777777" w:rsidR="00727B38" w:rsidRPr="00490B7B" w:rsidRDefault="00727B38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Personal Computers (PCs)</w:t>
            </w:r>
          </w:p>
          <w:p w14:paraId="67A4C47B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758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47C" w14:textId="74D44F12" w:rsidR="00727B38" w:rsidRPr="00490B7B" w:rsidRDefault="00BD053C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759" w:author="Gray, Elizabeth" w:date="2016-06-21T08:50:00Z">
              <w:r w:rsidRPr="00490B7B">
                <w:rPr>
                  <w:rFonts w:eastAsia="Times New Roman" w:cs="Tahoma"/>
                  <w:color w:val="000000"/>
                  <w:sz w:val="16"/>
                  <w:szCs w:val="16"/>
                </w:rPr>
                <w:t>Dell</w:t>
              </w:r>
            </w:ins>
            <w:ins w:id="760" w:author="Garcia, Celeste" w:date="2016-08-08T15:06:00Z">
              <w:r w:rsidR="00042E84">
                <w:rPr>
                  <w:rFonts w:eastAsia="Times New Roman" w:cs="Tahoma"/>
                  <w:color w:val="000000"/>
                  <w:sz w:val="16"/>
                  <w:szCs w:val="16"/>
                </w:rPr>
                <w:t xml:space="preserve"> Workstations/Laptops</w:t>
              </w:r>
            </w:ins>
            <w:ins w:id="761" w:author="Gray, Elizabeth" w:date="2016-06-21T08:50:00Z">
              <w:del w:id="762" w:author="Garcia, Celeste" w:date="2016-08-08T15:06:00Z">
                <w:r w:rsidRPr="00490B7B" w:rsidDel="00042E84">
                  <w:rPr>
                    <w:rFonts w:eastAsia="Times New Roman" w:cs="Tahoma"/>
                    <w:color w:val="000000"/>
                    <w:sz w:val="16"/>
                    <w:szCs w:val="16"/>
                  </w:rPr>
                  <w:delText xml:space="preserve"> (various)</w:delText>
                </w:r>
              </w:del>
            </w:ins>
          </w:p>
        </w:tc>
      </w:tr>
      <w:tr w:rsidR="00042E84" w:rsidRPr="00FA1885" w14:paraId="67A4C482" w14:textId="77777777" w:rsidTr="00F45CBD">
        <w:trPr>
          <w:trHeight w:val="255"/>
          <w:jc w:val="center"/>
          <w:trPrChange w:id="763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764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7E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765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7F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766" w:author="Garcia, Celeste" w:date="2016-08-08T15:17:00Z">
              <w:tcPr>
                <w:tcW w:w="2709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80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767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481" w14:textId="1F51DEE7" w:rsidR="00727B38" w:rsidRPr="00490B7B" w:rsidRDefault="003E0EF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768" w:author="Gray, Elizabeth" w:date="2016-07-15T10:36:00Z">
              <w:del w:id="769" w:author="Garcia, Celeste" w:date="2016-08-08T15:06:00Z">
                <w:r w:rsidRPr="00490B7B" w:rsidDel="00042E84">
                  <w:rPr>
                    <w:rFonts w:eastAsia="Times New Roman" w:cs="Tahoma"/>
                    <w:color w:val="000000"/>
                    <w:sz w:val="16"/>
                    <w:szCs w:val="16"/>
                  </w:rPr>
                  <w:delText>Mac</w:delText>
                </w:r>
              </w:del>
            </w:ins>
            <w:ins w:id="770" w:author="Garcia, Celeste" w:date="2016-08-08T15:06:00Z">
              <w:r w:rsidR="00042E84">
                <w:rPr>
                  <w:rFonts w:eastAsia="Times New Roman" w:cs="Tahoma"/>
                  <w:color w:val="000000"/>
                  <w:sz w:val="16"/>
                  <w:szCs w:val="16"/>
                </w:rPr>
                <w:t>SurfacePro</w:t>
              </w:r>
            </w:ins>
          </w:p>
        </w:tc>
      </w:tr>
      <w:tr w:rsidR="00042E84" w:rsidRPr="00FA1885" w14:paraId="67A4C48D" w14:textId="77777777" w:rsidTr="00F45CBD">
        <w:trPr>
          <w:trHeight w:val="255"/>
          <w:jc w:val="center"/>
          <w:trPrChange w:id="771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772" w:author="Garcia, Celeste" w:date="2016-08-08T15:17:00Z">
              <w:tcPr>
                <w:tcW w:w="2158" w:type="dxa"/>
                <w:gridSpan w:val="3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88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773" w:author="Garcia, Celeste" w:date="2016-08-08T15:17:00Z">
              <w:tcPr>
                <w:tcW w:w="2517" w:type="dxa"/>
                <w:gridSpan w:val="3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89" w14:textId="77777777" w:rsidR="00042E84" w:rsidRPr="00490B7B" w:rsidRDefault="00042E84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Transport</w:t>
            </w:r>
          </w:p>
          <w:p w14:paraId="5AB46E4A" w14:textId="29015264" w:rsidR="00042E84" w:rsidRPr="00490B7B" w:rsidRDefault="00042E84" w:rsidP="00FA1885">
            <w:pPr>
              <w:spacing w:after="0" w:line="240" w:lineRule="auto"/>
              <w:rPr>
                <w:ins w:id="774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56F7E66C" w14:textId="0861BFA2" w:rsidR="00042E84" w:rsidRDefault="00042E84" w:rsidP="00FA1885">
            <w:pPr>
              <w:spacing w:after="0" w:line="240" w:lineRule="auto"/>
              <w:rPr>
                <w:ins w:id="775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67A4C48A" w14:textId="4C1979C8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776" w:author="Garcia, Celeste" w:date="2016-08-08T15:17:00Z">
              <w:tcPr>
                <w:tcW w:w="3150" w:type="dxa"/>
                <w:gridSpan w:val="5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8B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Cabling</w:t>
            </w:r>
          </w:p>
        </w:tc>
        <w:tc>
          <w:tcPr>
            <w:tcW w:w="2965" w:type="dxa"/>
            <w:shd w:val="clear" w:color="auto" w:fill="auto"/>
            <w:noWrap/>
            <w:tcPrChange w:id="777" w:author="Garcia, Celeste" w:date="2016-08-08T15:17:00Z">
              <w:tcPr>
                <w:tcW w:w="2245" w:type="dxa"/>
                <w:gridSpan w:val="2"/>
                <w:shd w:val="clear" w:color="auto" w:fill="FBE4D5" w:themeFill="accent2" w:themeFillTint="33"/>
                <w:noWrap/>
              </w:tcPr>
            </w:tcPrChange>
          </w:tcPr>
          <w:p w14:paraId="67A4C48C" w14:textId="032BE481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778" w:author="Garcia, Celeste" w:date="2016-08-08T15:0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BICSI</w:t>
              </w:r>
            </w:ins>
          </w:p>
        </w:tc>
      </w:tr>
      <w:tr w:rsidR="00042E84" w:rsidRPr="00FA1885" w14:paraId="67A4C492" w14:textId="77777777" w:rsidTr="00F45CBD">
        <w:trPr>
          <w:trHeight w:val="255"/>
          <w:jc w:val="center"/>
          <w:trPrChange w:id="779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780" w:author="Garcia, Celeste" w:date="2016-08-08T15:17:00Z">
              <w:tcPr>
                <w:tcW w:w="2158" w:type="dxa"/>
                <w:gridSpan w:val="3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8E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781" w:author="Garcia, Celeste" w:date="2016-08-08T15:17:00Z">
              <w:tcPr>
                <w:tcW w:w="2517" w:type="dxa"/>
                <w:gridSpan w:val="3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8F" w14:textId="44E9F9A9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782" w:author="Garcia, Celeste" w:date="2016-08-08T15:17:00Z">
              <w:tcPr>
                <w:tcW w:w="3150" w:type="dxa"/>
                <w:gridSpan w:val="5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7767B93F" w14:textId="77777777" w:rsidR="00042E84" w:rsidRPr="00490B7B" w:rsidDel="00042E84" w:rsidRDefault="00042E84" w:rsidP="00A42906">
            <w:pPr>
              <w:spacing w:after="0" w:line="240" w:lineRule="auto"/>
              <w:rPr>
                <w:del w:id="783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Local/Campus Area Network (LAN/CAN)</w:t>
            </w:r>
          </w:p>
          <w:p w14:paraId="67A4C490" w14:textId="38CD9E30" w:rsidR="00042E84" w:rsidRPr="00490B7B" w:rsidRDefault="00042E84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784" w:author="Garcia, Celeste" w:date="2016-08-08T15:17:00Z">
              <w:tcPr>
                <w:tcW w:w="2245" w:type="dxa"/>
                <w:gridSpan w:val="2"/>
                <w:shd w:val="clear" w:color="auto" w:fill="FBE4D5" w:themeFill="accent2" w:themeFillTint="33"/>
                <w:noWrap/>
              </w:tcPr>
            </w:tcPrChange>
          </w:tcPr>
          <w:p w14:paraId="67A4C491" w14:textId="09C0F804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785" w:author="Garcia, Celeste" w:date="2016-08-08T15:0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Cisco/Meraki</w:t>
              </w:r>
            </w:ins>
          </w:p>
        </w:tc>
      </w:tr>
      <w:tr w:rsidR="00042E84" w:rsidRPr="00FA1885" w14:paraId="1C1F1809" w14:textId="77777777" w:rsidTr="00F45CBD">
        <w:trPr>
          <w:trHeight w:val="255"/>
          <w:jc w:val="center"/>
          <w:ins w:id="786" w:author="Garcia, Celeste" w:date="2016-08-08T15:00:00Z"/>
          <w:trPrChange w:id="787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788" w:author="Garcia, Celeste" w:date="2016-08-08T15:17:00Z">
              <w:tcPr>
                <w:tcW w:w="2158" w:type="dxa"/>
                <w:gridSpan w:val="3"/>
                <w:vMerge/>
                <w:shd w:val="clear" w:color="auto" w:fill="FBE4D5" w:themeFill="accent2" w:themeFillTint="33"/>
                <w:noWrap/>
              </w:tcPr>
            </w:tcPrChange>
          </w:tcPr>
          <w:p w14:paraId="3B97D43B" w14:textId="77777777" w:rsidR="00042E84" w:rsidRPr="00490B7B" w:rsidRDefault="00042E84" w:rsidP="00FA1885">
            <w:pPr>
              <w:spacing w:after="0" w:line="240" w:lineRule="auto"/>
              <w:rPr>
                <w:ins w:id="789" w:author="Garcia, Celeste" w:date="2016-08-08T15:0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790" w:author="Garcia, Celeste" w:date="2016-08-08T15:17:00Z">
              <w:tcPr>
                <w:tcW w:w="2517" w:type="dxa"/>
                <w:gridSpan w:val="3"/>
                <w:vMerge/>
                <w:shd w:val="clear" w:color="auto" w:fill="FBE4D5" w:themeFill="accent2" w:themeFillTint="33"/>
                <w:noWrap/>
              </w:tcPr>
            </w:tcPrChange>
          </w:tcPr>
          <w:p w14:paraId="4AB5C1DC" w14:textId="76810283" w:rsidR="00042E84" w:rsidRPr="00490B7B" w:rsidRDefault="00042E84" w:rsidP="00FA1885">
            <w:pPr>
              <w:spacing w:after="0" w:line="240" w:lineRule="auto"/>
              <w:rPr>
                <w:ins w:id="791" w:author="Garcia, Celeste" w:date="2016-08-08T15:0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792" w:author="Garcia, Celeste" w:date="2016-08-08T15:17:00Z">
              <w:tcPr>
                <w:tcW w:w="3150" w:type="dxa"/>
                <w:gridSpan w:val="5"/>
                <w:vMerge/>
                <w:shd w:val="clear" w:color="auto" w:fill="FBE4D5" w:themeFill="accent2" w:themeFillTint="33"/>
                <w:noWrap/>
              </w:tcPr>
            </w:tcPrChange>
          </w:tcPr>
          <w:p w14:paraId="39DAFA60" w14:textId="645E92F3" w:rsidR="00042E84" w:rsidRPr="00490B7B" w:rsidRDefault="00042E84" w:rsidP="00A42906">
            <w:pPr>
              <w:spacing w:after="0" w:line="240" w:lineRule="auto"/>
              <w:rPr>
                <w:ins w:id="793" w:author="Garcia, Celeste" w:date="2016-08-08T15:0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794" w:author="Garcia, Celeste" w:date="2016-08-08T15:17:00Z">
              <w:tcPr>
                <w:tcW w:w="2245" w:type="dxa"/>
                <w:gridSpan w:val="2"/>
                <w:shd w:val="clear" w:color="auto" w:fill="FBE4D5" w:themeFill="accent2" w:themeFillTint="33"/>
                <w:noWrap/>
              </w:tcPr>
            </w:tcPrChange>
          </w:tcPr>
          <w:p w14:paraId="20C40C78" w14:textId="433A6450" w:rsidR="00042E84" w:rsidRDefault="00042E84" w:rsidP="00FA1885">
            <w:pPr>
              <w:spacing w:after="0" w:line="240" w:lineRule="auto"/>
              <w:rPr>
                <w:ins w:id="795" w:author="Garcia, Celeste" w:date="2016-08-08T15:00:00Z"/>
                <w:rFonts w:eastAsia="Times New Roman" w:cs="Tahoma"/>
                <w:color w:val="000000"/>
                <w:sz w:val="16"/>
                <w:szCs w:val="16"/>
              </w:rPr>
            </w:pPr>
            <w:ins w:id="796" w:author="Garcia, Celeste" w:date="2016-08-08T15:0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Brocade</w:t>
              </w:r>
            </w:ins>
          </w:p>
        </w:tc>
      </w:tr>
      <w:tr w:rsidR="00042E84" w:rsidRPr="00FA1885" w14:paraId="67A4C49D" w14:textId="77777777" w:rsidTr="00F45CBD">
        <w:trPr>
          <w:trHeight w:val="255"/>
          <w:jc w:val="center"/>
          <w:trPrChange w:id="797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798" w:author="Garcia, Celeste" w:date="2016-08-08T15:17:00Z">
              <w:tcPr>
                <w:tcW w:w="2158" w:type="dxa"/>
                <w:gridSpan w:val="3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98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799" w:author="Garcia, Celeste" w:date="2016-08-08T15:17:00Z">
              <w:tcPr>
                <w:tcW w:w="2517" w:type="dxa"/>
                <w:gridSpan w:val="3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99" w14:textId="09DC6129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800" w:author="Garcia, Celeste" w:date="2016-08-08T15:17:00Z">
              <w:tcPr>
                <w:tcW w:w="3150" w:type="dxa"/>
                <w:gridSpan w:val="5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9A" w14:textId="77777777" w:rsidR="00042E84" w:rsidRPr="00490B7B" w:rsidDel="003E0EFD" w:rsidRDefault="00042E84" w:rsidP="00A42906">
            <w:pPr>
              <w:spacing w:after="0" w:line="240" w:lineRule="auto"/>
              <w:rPr>
                <w:del w:id="801" w:author="Gray, Elizabeth" w:date="2016-07-15T10:38:00Z"/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Wide Area Network (WAN)</w:t>
            </w:r>
          </w:p>
          <w:p w14:paraId="53DB9C33" w14:textId="6DF1DCCC" w:rsidR="00042E84" w:rsidRPr="00490B7B" w:rsidRDefault="00042E84" w:rsidP="00FA1885">
            <w:pPr>
              <w:spacing w:after="0" w:line="240" w:lineRule="auto"/>
              <w:rPr>
                <w:ins w:id="802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2B042E0A" w14:textId="097523FA" w:rsidR="00042E84" w:rsidRPr="00490B7B" w:rsidRDefault="00042E84" w:rsidP="00FA1885">
            <w:pPr>
              <w:spacing w:after="0" w:line="240" w:lineRule="auto"/>
              <w:rPr>
                <w:ins w:id="803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67A4C49B" w14:textId="778D7958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804" w:author="Garcia, Celeste" w:date="2016-08-08T15:17:00Z">
              <w:tcPr>
                <w:tcW w:w="2245" w:type="dxa"/>
                <w:gridSpan w:val="2"/>
                <w:shd w:val="clear" w:color="auto" w:fill="FBE4D5" w:themeFill="accent2" w:themeFillTint="33"/>
                <w:noWrap/>
              </w:tcPr>
            </w:tcPrChange>
          </w:tcPr>
          <w:p w14:paraId="67A4C49C" w14:textId="796EED75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805" w:author="Garcia, Celeste" w:date="2016-08-08T15:0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Adva-City Owned Fiber</w:t>
              </w:r>
            </w:ins>
          </w:p>
        </w:tc>
      </w:tr>
      <w:tr w:rsidR="00042E84" w:rsidRPr="00FA1885" w14:paraId="10B0B162" w14:textId="77777777" w:rsidTr="00F45CBD">
        <w:trPr>
          <w:trHeight w:val="255"/>
          <w:jc w:val="center"/>
          <w:ins w:id="806" w:author="Garcia, Celeste" w:date="2016-08-08T15:01:00Z"/>
          <w:trPrChange w:id="807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808" w:author="Garcia, Celeste" w:date="2016-08-08T15:17:00Z">
              <w:tcPr>
                <w:tcW w:w="2158" w:type="dxa"/>
                <w:gridSpan w:val="3"/>
                <w:vMerge/>
                <w:shd w:val="clear" w:color="auto" w:fill="FBE4D5" w:themeFill="accent2" w:themeFillTint="33"/>
                <w:noWrap/>
              </w:tcPr>
            </w:tcPrChange>
          </w:tcPr>
          <w:p w14:paraId="2DD1AAC7" w14:textId="77777777" w:rsidR="00042E84" w:rsidRPr="00490B7B" w:rsidRDefault="00042E84" w:rsidP="00FA1885">
            <w:pPr>
              <w:spacing w:after="0" w:line="240" w:lineRule="auto"/>
              <w:rPr>
                <w:ins w:id="809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810" w:author="Garcia, Celeste" w:date="2016-08-08T15:17:00Z">
              <w:tcPr>
                <w:tcW w:w="2517" w:type="dxa"/>
                <w:gridSpan w:val="3"/>
                <w:vMerge/>
                <w:shd w:val="clear" w:color="auto" w:fill="FBE4D5" w:themeFill="accent2" w:themeFillTint="33"/>
                <w:noWrap/>
              </w:tcPr>
            </w:tcPrChange>
          </w:tcPr>
          <w:p w14:paraId="5F915627" w14:textId="46CFD33B" w:rsidR="00042E84" w:rsidRPr="00490B7B" w:rsidRDefault="00042E84" w:rsidP="00FA1885">
            <w:pPr>
              <w:spacing w:after="0" w:line="240" w:lineRule="auto"/>
              <w:rPr>
                <w:ins w:id="811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812" w:author="Garcia, Celeste" w:date="2016-08-08T15:17:00Z">
              <w:tcPr>
                <w:tcW w:w="3150" w:type="dxa"/>
                <w:gridSpan w:val="5"/>
                <w:vMerge/>
                <w:shd w:val="clear" w:color="auto" w:fill="FBE4D5" w:themeFill="accent2" w:themeFillTint="33"/>
                <w:noWrap/>
              </w:tcPr>
            </w:tcPrChange>
          </w:tcPr>
          <w:p w14:paraId="65A30968" w14:textId="3EE5F01E" w:rsidR="00042E84" w:rsidRPr="00490B7B" w:rsidRDefault="00042E84" w:rsidP="00FA1885">
            <w:pPr>
              <w:spacing w:after="0" w:line="240" w:lineRule="auto"/>
              <w:rPr>
                <w:ins w:id="813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814" w:author="Garcia, Celeste" w:date="2016-08-08T15:17:00Z">
              <w:tcPr>
                <w:tcW w:w="2245" w:type="dxa"/>
                <w:gridSpan w:val="2"/>
                <w:shd w:val="clear" w:color="auto" w:fill="FBE4D5" w:themeFill="accent2" w:themeFillTint="33"/>
                <w:noWrap/>
              </w:tcPr>
            </w:tcPrChange>
          </w:tcPr>
          <w:p w14:paraId="3AACC28F" w14:textId="3BDE3765" w:rsidR="00042E84" w:rsidRDefault="00042E84" w:rsidP="00FA1885">
            <w:pPr>
              <w:spacing w:after="0" w:line="240" w:lineRule="auto"/>
              <w:rPr>
                <w:ins w:id="815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  <w:ins w:id="816" w:author="Garcia, Celeste" w:date="2016-08-08T15:0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AT&amp;T Connections (if FS not on GATTN)</w:t>
              </w:r>
            </w:ins>
          </w:p>
        </w:tc>
      </w:tr>
      <w:tr w:rsidR="00042E84" w:rsidRPr="00FA1885" w14:paraId="4434E310" w14:textId="77777777" w:rsidTr="00F45CBD">
        <w:trPr>
          <w:trHeight w:val="255"/>
          <w:jc w:val="center"/>
          <w:ins w:id="817" w:author="Garcia, Celeste" w:date="2016-08-08T15:01:00Z"/>
          <w:trPrChange w:id="818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819" w:author="Garcia, Celeste" w:date="2016-08-08T15:17:00Z">
              <w:tcPr>
                <w:tcW w:w="2158" w:type="dxa"/>
                <w:gridSpan w:val="3"/>
                <w:vMerge/>
                <w:shd w:val="clear" w:color="auto" w:fill="FBE4D5" w:themeFill="accent2" w:themeFillTint="33"/>
                <w:noWrap/>
              </w:tcPr>
            </w:tcPrChange>
          </w:tcPr>
          <w:p w14:paraId="4CD47AD1" w14:textId="77777777" w:rsidR="00042E84" w:rsidRPr="00490B7B" w:rsidRDefault="00042E84" w:rsidP="00FA1885">
            <w:pPr>
              <w:spacing w:after="0" w:line="240" w:lineRule="auto"/>
              <w:rPr>
                <w:ins w:id="820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821" w:author="Garcia, Celeste" w:date="2016-08-08T15:17:00Z">
              <w:tcPr>
                <w:tcW w:w="2517" w:type="dxa"/>
                <w:gridSpan w:val="3"/>
                <w:vMerge/>
                <w:shd w:val="clear" w:color="auto" w:fill="FBE4D5" w:themeFill="accent2" w:themeFillTint="33"/>
                <w:noWrap/>
              </w:tcPr>
            </w:tcPrChange>
          </w:tcPr>
          <w:p w14:paraId="0E787EBE" w14:textId="06F2A566" w:rsidR="00042E84" w:rsidRDefault="00042E84" w:rsidP="00FA1885">
            <w:pPr>
              <w:spacing w:after="0" w:line="240" w:lineRule="auto"/>
              <w:rPr>
                <w:ins w:id="822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823" w:author="Garcia, Celeste" w:date="2016-08-08T15:17:00Z">
              <w:tcPr>
                <w:tcW w:w="3150" w:type="dxa"/>
                <w:gridSpan w:val="5"/>
                <w:vMerge/>
                <w:shd w:val="clear" w:color="auto" w:fill="FBE4D5" w:themeFill="accent2" w:themeFillTint="33"/>
                <w:noWrap/>
              </w:tcPr>
            </w:tcPrChange>
          </w:tcPr>
          <w:p w14:paraId="3FA2F832" w14:textId="0C8AA09D" w:rsidR="00042E84" w:rsidRPr="00490B7B" w:rsidRDefault="00042E84" w:rsidP="00FA1885">
            <w:pPr>
              <w:spacing w:after="0" w:line="240" w:lineRule="auto"/>
              <w:rPr>
                <w:ins w:id="824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825" w:author="Garcia, Celeste" w:date="2016-08-08T15:17:00Z">
              <w:tcPr>
                <w:tcW w:w="2245" w:type="dxa"/>
                <w:gridSpan w:val="2"/>
                <w:shd w:val="clear" w:color="auto" w:fill="FBE4D5" w:themeFill="accent2" w:themeFillTint="33"/>
                <w:noWrap/>
              </w:tcPr>
            </w:tcPrChange>
          </w:tcPr>
          <w:p w14:paraId="6A186057" w14:textId="56FFE014" w:rsidR="00042E84" w:rsidRDefault="00042E84" w:rsidP="00FA1885">
            <w:pPr>
              <w:spacing w:after="0" w:line="240" w:lineRule="auto"/>
              <w:rPr>
                <w:ins w:id="826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  <w:ins w:id="827" w:author="Garcia, Celeste" w:date="2016-08-08T15:0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Avaya Equipment</w:t>
              </w:r>
            </w:ins>
          </w:p>
        </w:tc>
      </w:tr>
      <w:tr w:rsidR="00042E84" w:rsidRPr="00FA1885" w14:paraId="54C5FF02" w14:textId="77777777" w:rsidTr="00F45CBD">
        <w:trPr>
          <w:trHeight w:val="255"/>
          <w:jc w:val="center"/>
          <w:ins w:id="828" w:author="Garcia, Celeste" w:date="2016-08-08T15:01:00Z"/>
          <w:trPrChange w:id="829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830" w:author="Garcia, Celeste" w:date="2016-08-08T15:17:00Z">
              <w:tcPr>
                <w:tcW w:w="2158" w:type="dxa"/>
                <w:gridSpan w:val="3"/>
                <w:vMerge/>
                <w:shd w:val="clear" w:color="auto" w:fill="FBE4D5" w:themeFill="accent2" w:themeFillTint="33"/>
                <w:noWrap/>
              </w:tcPr>
            </w:tcPrChange>
          </w:tcPr>
          <w:p w14:paraId="716B714E" w14:textId="77777777" w:rsidR="00042E84" w:rsidRPr="00490B7B" w:rsidRDefault="00042E84" w:rsidP="00FA1885">
            <w:pPr>
              <w:spacing w:after="0" w:line="240" w:lineRule="auto"/>
              <w:rPr>
                <w:ins w:id="831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832" w:author="Garcia, Celeste" w:date="2016-08-08T15:17:00Z">
              <w:tcPr>
                <w:tcW w:w="2517" w:type="dxa"/>
                <w:gridSpan w:val="3"/>
                <w:vMerge/>
                <w:shd w:val="clear" w:color="auto" w:fill="FBE4D5" w:themeFill="accent2" w:themeFillTint="33"/>
                <w:noWrap/>
              </w:tcPr>
            </w:tcPrChange>
          </w:tcPr>
          <w:p w14:paraId="41E6ADF4" w14:textId="402AE680" w:rsidR="00042E84" w:rsidRDefault="00042E84" w:rsidP="00FA1885">
            <w:pPr>
              <w:spacing w:after="0" w:line="240" w:lineRule="auto"/>
              <w:rPr>
                <w:ins w:id="833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834" w:author="Garcia, Celeste" w:date="2016-08-08T15:17:00Z">
              <w:tcPr>
                <w:tcW w:w="3150" w:type="dxa"/>
                <w:gridSpan w:val="5"/>
                <w:vMerge/>
                <w:shd w:val="clear" w:color="auto" w:fill="FBE4D5" w:themeFill="accent2" w:themeFillTint="33"/>
                <w:noWrap/>
              </w:tcPr>
            </w:tcPrChange>
          </w:tcPr>
          <w:p w14:paraId="49AC43C7" w14:textId="6024A2AD" w:rsidR="00042E84" w:rsidRPr="00490B7B" w:rsidRDefault="00042E84" w:rsidP="00FA1885">
            <w:pPr>
              <w:spacing w:after="0" w:line="240" w:lineRule="auto"/>
              <w:rPr>
                <w:ins w:id="835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836" w:author="Garcia, Celeste" w:date="2016-08-08T15:17:00Z">
              <w:tcPr>
                <w:tcW w:w="2245" w:type="dxa"/>
                <w:gridSpan w:val="2"/>
                <w:shd w:val="clear" w:color="auto" w:fill="FBE4D5" w:themeFill="accent2" w:themeFillTint="33"/>
                <w:noWrap/>
              </w:tcPr>
            </w:tcPrChange>
          </w:tcPr>
          <w:p w14:paraId="70B116D6" w14:textId="3144368F" w:rsidR="00042E84" w:rsidRDefault="00042E84" w:rsidP="00FA1885">
            <w:pPr>
              <w:spacing w:after="0" w:line="240" w:lineRule="auto"/>
              <w:rPr>
                <w:ins w:id="837" w:author="Garcia, Celeste" w:date="2016-08-08T15:01:00Z"/>
                <w:rFonts w:eastAsia="Times New Roman" w:cs="Tahoma"/>
                <w:color w:val="000000"/>
                <w:sz w:val="16"/>
                <w:szCs w:val="16"/>
              </w:rPr>
            </w:pPr>
            <w:ins w:id="838" w:author="Garcia, Celeste" w:date="2016-08-08T15:02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TimeWarner Cable</w:t>
              </w:r>
            </w:ins>
          </w:p>
        </w:tc>
      </w:tr>
      <w:tr w:rsidR="00042E84" w:rsidRPr="00FA1885" w14:paraId="67A4C4A9" w14:textId="77777777" w:rsidTr="00F45CBD">
        <w:trPr>
          <w:trHeight w:val="255"/>
          <w:jc w:val="center"/>
          <w:trPrChange w:id="839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840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A3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841" w:author="Garcia, Celeste" w:date="2016-08-08T15:17:00Z">
              <w:tcPr>
                <w:tcW w:w="2018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A4" w14:textId="77777777" w:rsidR="00042E84" w:rsidRPr="00490B7B" w:rsidRDefault="00042E84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Wireless and Mobile Networks</w:t>
            </w:r>
          </w:p>
          <w:p w14:paraId="67A4C4A5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842" w:author="Garcia, Celeste" w:date="2016-08-08T15:17:00Z">
              <w:tcPr>
                <w:tcW w:w="3051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A6" w14:textId="77777777" w:rsidR="00042E84" w:rsidRPr="00490B7B" w:rsidDel="003E0EFD" w:rsidRDefault="00042E84" w:rsidP="00A42906">
            <w:pPr>
              <w:spacing w:after="0" w:line="240" w:lineRule="auto"/>
              <w:rPr>
                <w:del w:id="843" w:author="Gray, Elizabeth" w:date="2016-07-15T10:38:00Z"/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Aircards</w:t>
            </w:r>
          </w:p>
          <w:p w14:paraId="67A4C4A7" w14:textId="0CA2BFFA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844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4A8" w14:textId="6417224C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845" w:author="Garcia, Celeste" w:date="2016-08-08T15:0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Sprint</w:t>
              </w:r>
            </w:ins>
          </w:p>
        </w:tc>
      </w:tr>
      <w:tr w:rsidR="00042E84" w:rsidRPr="00FA1885" w14:paraId="48D99D91" w14:textId="77777777" w:rsidTr="00F45CBD">
        <w:trPr>
          <w:trHeight w:val="255"/>
          <w:jc w:val="center"/>
          <w:ins w:id="846" w:author="Garcia, Celeste" w:date="2016-08-08T15:03:00Z"/>
          <w:trPrChange w:id="847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848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627BAF79" w14:textId="77777777" w:rsidR="00042E84" w:rsidRPr="00490B7B" w:rsidRDefault="00042E84" w:rsidP="00FA1885">
            <w:pPr>
              <w:spacing w:after="0" w:line="240" w:lineRule="auto"/>
              <w:rPr>
                <w:ins w:id="849" w:author="Garcia, Celeste" w:date="2016-08-08T15:03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850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3E07A965" w14:textId="77777777" w:rsidR="00042E84" w:rsidRPr="00490B7B" w:rsidRDefault="00042E84" w:rsidP="00A42906">
            <w:pPr>
              <w:spacing w:after="0" w:line="240" w:lineRule="auto"/>
              <w:rPr>
                <w:ins w:id="851" w:author="Garcia, Celeste" w:date="2016-08-08T15:03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852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46FA6BDF" w14:textId="0F038492" w:rsidR="00042E84" w:rsidRPr="00490B7B" w:rsidRDefault="00042E84" w:rsidP="00FA1885">
            <w:pPr>
              <w:spacing w:after="0" w:line="240" w:lineRule="auto"/>
              <w:rPr>
                <w:ins w:id="853" w:author="Garcia, Celeste" w:date="2016-08-08T15:03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854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10091E3C" w14:textId="4039E41B" w:rsidR="00042E84" w:rsidRDefault="00042E84" w:rsidP="00FA1885">
            <w:pPr>
              <w:spacing w:after="0" w:line="240" w:lineRule="auto"/>
              <w:rPr>
                <w:ins w:id="855" w:author="Garcia, Celeste" w:date="2016-08-08T15:03:00Z"/>
                <w:rFonts w:eastAsia="Times New Roman" w:cs="Tahoma"/>
                <w:color w:val="000000"/>
                <w:sz w:val="16"/>
                <w:szCs w:val="16"/>
              </w:rPr>
            </w:pPr>
            <w:ins w:id="856" w:author="Garcia, Celeste" w:date="2016-08-08T15:0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Verizon</w:t>
              </w:r>
            </w:ins>
          </w:p>
        </w:tc>
      </w:tr>
      <w:tr w:rsidR="00042E84" w:rsidRPr="00FA1885" w14:paraId="130D6216" w14:textId="77777777" w:rsidTr="00F45CBD">
        <w:trPr>
          <w:trHeight w:val="255"/>
          <w:jc w:val="center"/>
          <w:ins w:id="857" w:author="Garcia, Celeste" w:date="2016-08-08T15:03:00Z"/>
          <w:trPrChange w:id="858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859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73A2AD81" w14:textId="77777777" w:rsidR="00042E84" w:rsidRPr="00490B7B" w:rsidRDefault="00042E84" w:rsidP="00FA1885">
            <w:pPr>
              <w:spacing w:after="0" w:line="240" w:lineRule="auto"/>
              <w:rPr>
                <w:ins w:id="860" w:author="Garcia, Celeste" w:date="2016-08-08T15:03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861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42E7121E" w14:textId="77777777" w:rsidR="00042E84" w:rsidRPr="00490B7B" w:rsidRDefault="00042E84" w:rsidP="00A42906">
            <w:pPr>
              <w:spacing w:after="0" w:line="240" w:lineRule="auto"/>
              <w:rPr>
                <w:ins w:id="862" w:author="Garcia, Celeste" w:date="2016-08-08T15:03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863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35AEE43D" w14:textId="310F9620" w:rsidR="00042E84" w:rsidRDefault="00042E84" w:rsidP="00FA1885">
            <w:pPr>
              <w:spacing w:after="0" w:line="240" w:lineRule="auto"/>
              <w:rPr>
                <w:ins w:id="864" w:author="Garcia, Celeste" w:date="2016-08-08T15:03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865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1176BBC0" w14:textId="07F0BFCC" w:rsidR="00042E84" w:rsidRDefault="00042E84" w:rsidP="00FA1885">
            <w:pPr>
              <w:spacing w:after="0" w:line="240" w:lineRule="auto"/>
              <w:rPr>
                <w:ins w:id="866" w:author="Garcia, Celeste" w:date="2016-08-08T15:03:00Z"/>
                <w:rFonts w:eastAsia="Times New Roman" w:cs="Tahoma"/>
                <w:color w:val="000000"/>
                <w:sz w:val="16"/>
                <w:szCs w:val="16"/>
              </w:rPr>
            </w:pPr>
            <w:ins w:id="867" w:author="Garcia, Celeste" w:date="2016-08-08T15:0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AT&amp;T</w:t>
              </w:r>
            </w:ins>
          </w:p>
        </w:tc>
      </w:tr>
      <w:tr w:rsidR="00042E84" w:rsidRPr="00FA1885" w14:paraId="67A4C4B9" w14:textId="77777777" w:rsidTr="00F45CBD">
        <w:trPr>
          <w:trHeight w:val="255"/>
          <w:jc w:val="center"/>
          <w:trPrChange w:id="868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869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B4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870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B5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871" w:author="Garcia, Celeste" w:date="2016-08-08T15:17:00Z">
              <w:tcPr>
                <w:tcW w:w="3051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B6" w14:textId="77777777" w:rsidR="00042E84" w:rsidRPr="00490B7B" w:rsidRDefault="00042E84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Cellular Networks</w:t>
            </w:r>
          </w:p>
          <w:p w14:paraId="67A4C4B7" w14:textId="591A8D0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872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4B8" w14:textId="06B017C1" w:rsidR="00042E84" w:rsidRPr="00490B7B" w:rsidRDefault="00042E84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873" w:author="Gray, Elizabeth" w:date="2016-06-21T08:50:00Z">
              <w:r w:rsidRPr="00490B7B">
                <w:rPr>
                  <w:rFonts w:eastAsia="Times New Roman" w:cs="Tahoma"/>
                  <w:color w:val="000000"/>
                  <w:sz w:val="16"/>
                  <w:szCs w:val="16"/>
                </w:rPr>
                <w:t>AT&amp;T</w:t>
              </w:r>
            </w:ins>
            <w:ins w:id="874" w:author="Garcia, Celeste" w:date="2016-08-08T15:0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 xml:space="preserve"> (Public Safety)</w:t>
              </w:r>
            </w:ins>
          </w:p>
        </w:tc>
      </w:tr>
      <w:tr w:rsidR="00042E84" w:rsidRPr="00FA1885" w14:paraId="67A4C4BE" w14:textId="77777777" w:rsidTr="00F45CBD">
        <w:trPr>
          <w:trHeight w:val="259"/>
          <w:jc w:val="center"/>
          <w:trPrChange w:id="875" w:author="Garcia, Celeste" w:date="2016-08-08T15:17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876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BA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877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BB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878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BC" w14:textId="53ABCF4C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879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4BD" w14:textId="4C5DEB21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880" w:author="Gray, Elizabeth" w:date="2016-07-15T10:37:00Z">
              <w:r w:rsidRPr="00490B7B">
                <w:rPr>
                  <w:rFonts w:eastAsia="Times New Roman" w:cs="Tahoma"/>
                  <w:color w:val="000000"/>
                  <w:sz w:val="16"/>
                  <w:szCs w:val="16"/>
                </w:rPr>
                <w:t>Verizon</w:t>
              </w:r>
            </w:ins>
            <w:ins w:id="881" w:author="Garcia, Celeste" w:date="2016-08-08T15:04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 xml:space="preserve"> (Public Safety)</w:t>
              </w:r>
            </w:ins>
          </w:p>
        </w:tc>
      </w:tr>
      <w:tr w:rsidR="00042E84" w:rsidRPr="00FA1885" w14:paraId="08154F62" w14:textId="77777777" w:rsidTr="00F45CBD">
        <w:trPr>
          <w:trHeight w:val="255"/>
          <w:jc w:val="center"/>
          <w:ins w:id="882" w:author="Gray, Elizabeth" w:date="2016-07-15T10:37:00Z"/>
          <w:trPrChange w:id="883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884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42E16D2C" w14:textId="77777777" w:rsidR="00042E84" w:rsidRPr="00490B7B" w:rsidRDefault="00042E84" w:rsidP="00FA1885">
            <w:pPr>
              <w:spacing w:after="0" w:line="240" w:lineRule="auto"/>
              <w:rPr>
                <w:ins w:id="885" w:author="Gray, Elizabeth" w:date="2016-07-15T10:37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886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5D260700" w14:textId="77777777" w:rsidR="00042E84" w:rsidRPr="00490B7B" w:rsidRDefault="00042E84" w:rsidP="00FA1885">
            <w:pPr>
              <w:spacing w:after="0" w:line="240" w:lineRule="auto"/>
              <w:rPr>
                <w:ins w:id="887" w:author="Gray, Elizabeth" w:date="2016-07-15T10:37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888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16E778EC" w14:textId="542E9B7D" w:rsidR="00042E84" w:rsidRPr="00490B7B" w:rsidRDefault="00042E84" w:rsidP="00FA1885">
            <w:pPr>
              <w:spacing w:after="0" w:line="240" w:lineRule="auto"/>
              <w:rPr>
                <w:ins w:id="889" w:author="Gray, Elizabeth" w:date="2016-07-15T10:37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890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4916BB1E" w14:textId="23B8B2AD" w:rsidR="00042E84" w:rsidRPr="00490B7B" w:rsidRDefault="00042E84" w:rsidP="00FA1885">
            <w:pPr>
              <w:spacing w:after="0" w:line="240" w:lineRule="auto"/>
              <w:rPr>
                <w:ins w:id="891" w:author="Gray, Elizabeth" w:date="2016-07-15T10:37:00Z"/>
                <w:rFonts w:eastAsia="Times New Roman" w:cs="Tahoma"/>
                <w:color w:val="000000"/>
                <w:sz w:val="16"/>
                <w:szCs w:val="16"/>
              </w:rPr>
            </w:pPr>
            <w:ins w:id="892" w:author="Gray, Elizabeth" w:date="2016-07-15T10:37:00Z">
              <w:del w:id="893" w:author="Garcia, Celeste" w:date="2016-08-08T15:04:00Z">
                <w:r w:rsidRPr="00490B7B" w:rsidDel="00042E84">
                  <w:rPr>
                    <w:rFonts w:eastAsia="Times New Roman" w:cs="Tahoma"/>
                    <w:color w:val="000000"/>
                    <w:sz w:val="16"/>
                    <w:szCs w:val="16"/>
                  </w:rPr>
                  <w:delText>Sprint</w:delText>
                </w:r>
              </w:del>
            </w:ins>
            <w:ins w:id="894" w:author="Garcia, Celeste" w:date="2016-08-08T15:04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AT&amp;T (AVL-Public Safety)</w:t>
              </w:r>
            </w:ins>
          </w:p>
        </w:tc>
      </w:tr>
      <w:tr w:rsidR="00042E84" w:rsidRPr="00FA1885" w14:paraId="1AA53F2C" w14:textId="77777777" w:rsidTr="00F45CBD">
        <w:trPr>
          <w:trHeight w:val="255"/>
          <w:jc w:val="center"/>
          <w:ins w:id="895" w:author="Garcia, Celeste" w:date="2016-08-08T15:04:00Z"/>
          <w:trPrChange w:id="896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897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2E119391" w14:textId="77777777" w:rsidR="00042E84" w:rsidRPr="00490B7B" w:rsidRDefault="00042E84" w:rsidP="00FA1885">
            <w:pPr>
              <w:spacing w:after="0" w:line="240" w:lineRule="auto"/>
              <w:rPr>
                <w:ins w:id="898" w:author="Garcia, Celeste" w:date="2016-08-08T15:04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899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7356E1BD" w14:textId="77777777" w:rsidR="00042E84" w:rsidRPr="00490B7B" w:rsidRDefault="00042E84" w:rsidP="00FA1885">
            <w:pPr>
              <w:spacing w:after="0" w:line="240" w:lineRule="auto"/>
              <w:rPr>
                <w:ins w:id="900" w:author="Garcia, Celeste" w:date="2016-08-08T15:04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901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671EF51C" w14:textId="2AAF396A" w:rsidR="00042E84" w:rsidRPr="00490B7B" w:rsidRDefault="00042E84" w:rsidP="00FA1885">
            <w:pPr>
              <w:spacing w:after="0" w:line="240" w:lineRule="auto"/>
              <w:rPr>
                <w:ins w:id="902" w:author="Garcia, Celeste" w:date="2016-08-08T15:04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903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29AE3147" w14:textId="20A051BE" w:rsidR="00042E84" w:rsidRDefault="00042E84" w:rsidP="00FA1885">
            <w:pPr>
              <w:spacing w:after="0" w:line="240" w:lineRule="auto"/>
              <w:rPr>
                <w:ins w:id="904" w:author="Garcia, Celeste" w:date="2016-08-08T15:04:00Z"/>
                <w:rFonts w:eastAsia="Times New Roman" w:cs="Tahoma"/>
                <w:color w:val="000000"/>
                <w:sz w:val="16"/>
                <w:szCs w:val="16"/>
              </w:rPr>
            </w:pPr>
            <w:ins w:id="905" w:author="Garcia, Celeste" w:date="2016-08-08T15:04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Verizon (AVL)</w:t>
              </w:r>
            </w:ins>
          </w:p>
        </w:tc>
      </w:tr>
      <w:tr w:rsidR="00042E84" w:rsidRPr="00FA1885" w14:paraId="67A4C4C3" w14:textId="77777777" w:rsidTr="00F45CBD">
        <w:trPr>
          <w:trHeight w:val="255"/>
          <w:jc w:val="center"/>
          <w:trPrChange w:id="906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907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BF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908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C0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909" w:author="Garcia, Celeste" w:date="2016-08-08T15:17:00Z">
              <w:tcPr>
                <w:tcW w:w="2709" w:type="dxa"/>
                <w:gridSpan w:val="4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C1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Pagers</w:t>
            </w:r>
          </w:p>
        </w:tc>
        <w:tc>
          <w:tcPr>
            <w:tcW w:w="2965" w:type="dxa"/>
            <w:shd w:val="clear" w:color="auto" w:fill="auto"/>
            <w:noWrap/>
            <w:tcPrChange w:id="910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4C2" w14:textId="5149F6AC" w:rsidR="00727B38" w:rsidRPr="00490B7B" w:rsidRDefault="00490B7B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911" w:author="Gray, Elizabeth" w:date="2016-07-15T10:44:00Z">
              <w:r w:rsidRPr="00490B7B">
                <w:rPr>
                  <w:rFonts w:eastAsia="Times New Roman" w:cs="Tahoma"/>
                  <w:color w:val="000000"/>
                  <w:sz w:val="16"/>
                  <w:szCs w:val="16"/>
                  <w:rPrChange w:id="912" w:author="Gray, Elizabeth" w:date="2016-07-15T10:47:00Z">
                    <w:rPr>
                      <w:rFonts w:eastAsia="Times New Roman" w:cs="Tahoma"/>
                      <w:color w:val="000000"/>
                      <w:sz w:val="16"/>
                      <w:szCs w:val="16"/>
                      <w:highlight w:val="yellow"/>
                    </w:rPr>
                  </w:rPrChange>
                </w:rPr>
                <w:t>USA Mobility</w:t>
              </w:r>
            </w:ins>
          </w:p>
        </w:tc>
      </w:tr>
      <w:tr w:rsidR="00042E84" w:rsidRPr="00FA1885" w14:paraId="67A4C4C8" w14:textId="77777777" w:rsidTr="00F45CBD">
        <w:trPr>
          <w:trHeight w:val="255"/>
          <w:jc w:val="center"/>
          <w:trPrChange w:id="913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914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C4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915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C5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916" w:author="Garcia, Celeste" w:date="2016-08-08T15:17:00Z">
              <w:tcPr>
                <w:tcW w:w="3051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356D8F85" w14:textId="77777777" w:rsidR="00042E84" w:rsidRPr="00490B7B" w:rsidRDefault="00042E84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Public WiFi</w:t>
            </w:r>
          </w:p>
          <w:p w14:paraId="67A4C4C6" w14:textId="23CCE1E6" w:rsidR="00042E84" w:rsidRPr="00490B7B" w:rsidRDefault="00042E84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917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4C7" w14:textId="1B1D728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918" w:author="Garcia, Celeste" w:date="2016-08-08T15:05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Cisco WAP</w:t>
              </w:r>
            </w:ins>
          </w:p>
        </w:tc>
      </w:tr>
      <w:tr w:rsidR="00042E84" w:rsidRPr="00FA1885" w14:paraId="2A8498C5" w14:textId="77777777" w:rsidTr="00F45CBD">
        <w:trPr>
          <w:trHeight w:val="255"/>
          <w:jc w:val="center"/>
          <w:ins w:id="919" w:author="Garcia, Celeste" w:date="2016-08-08T15:05:00Z"/>
          <w:trPrChange w:id="920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921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2438D278" w14:textId="77777777" w:rsidR="00042E84" w:rsidRPr="00490B7B" w:rsidRDefault="00042E84" w:rsidP="00FA1885">
            <w:pPr>
              <w:spacing w:after="0" w:line="240" w:lineRule="auto"/>
              <w:rPr>
                <w:ins w:id="922" w:author="Garcia, Celeste" w:date="2016-08-08T15:05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923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32EEFEEA" w14:textId="77777777" w:rsidR="00042E84" w:rsidRPr="00490B7B" w:rsidRDefault="00042E84" w:rsidP="00FA1885">
            <w:pPr>
              <w:spacing w:after="0" w:line="240" w:lineRule="auto"/>
              <w:rPr>
                <w:ins w:id="924" w:author="Garcia, Celeste" w:date="2016-08-08T15:05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925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15B62F20" w14:textId="22C2A253" w:rsidR="00042E84" w:rsidRPr="00490B7B" w:rsidRDefault="00042E84" w:rsidP="00A42906">
            <w:pPr>
              <w:spacing w:after="0" w:line="240" w:lineRule="auto"/>
              <w:rPr>
                <w:ins w:id="926" w:author="Garcia, Celeste" w:date="2016-08-08T15:05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927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093AA97B" w14:textId="0E34870E" w:rsidR="00042E84" w:rsidRDefault="00042E84" w:rsidP="00FA1885">
            <w:pPr>
              <w:spacing w:after="0" w:line="240" w:lineRule="auto"/>
              <w:rPr>
                <w:ins w:id="928" w:author="Garcia, Celeste" w:date="2016-08-08T15:05:00Z"/>
                <w:rFonts w:eastAsia="Times New Roman" w:cs="Tahoma"/>
                <w:color w:val="000000"/>
                <w:sz w:val="16"/>
                <w:szCs w:val="16"/>
              </w:rPr>
            </w:pPr>
            <w:ins w:id="929" w:author="Garcia, Celeste" w:date="2016-08-08T15:05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Meraki WAP</w:t>
              </w:r>
            </w:ins>
          </w:p>
        </w:tc>
      </w:tr>
      <w:tr w:rsidR="00042E84" w:rsidRPr="00FA1885" w14:paraId="67A4C4D2" w14:textId="77777777" w:rsidTr="00F45CBD">
        <w:trPr>
          <w:trHeight w:val="255"/>
          <w:jc w:val="center"/>
          <w:trPrChange w:id="930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931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CE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932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CF" w14:textId="77777777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933" w:author="Garcia, Celeste" w:date="2016-08-08T15:17:00Z">
              <w:tcPr>
                <w:tcW w:w="3051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2D2C045E" w14:textId="77777777" w:rsidR="00042E84" w:rsidRPr="00490B7B" w:rsidRDefault="00042E84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Radio</w:t>
            </w:r>
          </w:p>
          <w:p w14:paraId="67A4C4D0" w14:textId="5C9F635D" w:rsidR="00042E84" w:rsidRPr="00490B7B" w:rsidRDefault="00042E84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934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4D1" w14:textId="1C912772" w:rsidR="00042E84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935" w:author="Garcia, Celeste" w:date="2016-08-08T15:05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P25</w:t>
              </w:r>
            </w:ins>
          </w:p>
        </w:tc>
      </w:tr>
      <w:tr w:rsidR="00042E84" w:rsidRPr="00FA1885" w14:paraId="581D8D7C" w14:textId="77777777" w:rsidTr="00F45CBD">
        <w:trPr>
          <w:trHeight w:val="255"/>
          <w:jc w:val="center"/>
          <w:ins w:id="936" w:author="Garcia, Celeste" w:date="2016-08-08T15:05:00Z"/>
          <w:trPrChange w:id="937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938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0C4B6DE0" w14:textId="77777777" w:rsidR="00042E84" w:rsidRPr="00490B7B" w:rsidRDefault="00042E84" w:rsidP="00FA1885">
            <w:pPr>
              <w:spacing w:after="0" w:line="240" w:lineRule="auto"/>
              <w:rPr>
                <w:ins w:id="939" w:author="Garcia, Celeste" w:date="2016-08-08T15:05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940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44C2F441" w14:textId="77777777" w:rsidR="00042E84" w:rsidRPr="00490B7B" w:rsidRDefault="00042E84" w:rsidP="00FA1885">
            <w:pPr>
              <w:spacing w:after="0" w:line="240" w:lineRule="auto"/>
              <w:rPr>
                <w:ins w:id="941" w:author="Garcia, Celeste" w:date="2016-08-08T15:05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942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06213F34" w14:textId="3D0725AA" w:rsidR="00042E84" w:rsidRPr="00490B7B" w:rsidRDefault="00042E84" w:rsidP="00A42906">
            <w:pPr>
              <w:spacing w:after="0" w:line="240" w:lineRule="auto"/>
              <w:rPr>
                <w:ins w:id="943" w:author="Garcia, Celeste" w:date="2016-08-08T15:05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944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44825C59" w14:textId="729A40B7" w:rsidR="00042E84" w:rsidRDefault="00042E84" w:rsidP="00FA1885">
            <w:pPr>
              <w:spacing w:after="0" w:line="240" w:lineRule="auto"/>
              <w:rPr>
                <w:ins w:id="945" w:author="Garcia, Celeste" w:date="2016-08-08T15:05:00Z"/>
                <w:rFonts w:eastAsia="Times New Roman" w:cs="Tahoma"/>
                <w:color w:val="000000"/>
                <w:sz w:val="16"/>
                <w:szCs w:val="16"/>
              </w:rPr>
            </w:pPr>
            <w:ins w:id="946" w:author="Garcia, Celeste" w:date="2016-08-08T15:05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Motorola</w:t>
              </w:r>
            </w:ins>
          </w:p>
        </w:tc>
      </w:tr>
      <w:tr w:rsidR="00042E84" w:rsidRPr="00FA1885" w14:paraId="67A4C4DC" w14:textId="77777777" w:rsidTr="00F45CBD">
        <w:trPr>
          <w:trHeight w:val="255"/>
          <w:jc w:val="center"/>
          <w:trPrChange w:id="947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948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D8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949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D9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950" w:author="Garcia, Celeste" w:date="2016-08-08T15:17:00Z">
              <w:tcPr>
                <w:tcW w:w="2709" w:type="dxa"/>
                <w:gridSpan w:val="4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DA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Satellite</w:t>
            </w:r>
          </w:p>
        </w:tc>
        <w:tc>
          <w:tcPr>
            <w:tcW w:w="2965" w:type="dxa"/>
            <w:shd w:val="clear" w:color="auto" w:fill="auto"/>
            <w:noWrap/>
            <w:tcPrChange w:id="951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4DB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042E84" w:rsidRPr="00FA1885" w14:paraId="67A4C4E1" w14:textId="77777777" w:rsidTr="00F45CBD">
        <w:trPr>
          <w:trHeight w:val="255"/>
          <w:jc w:val="center"/>
          <w:trPrChange w:id="952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953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DD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954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DE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955" w:author="Garcia, Celeste" w:date="2016-08-08T15:17:00Z">
              <w:tcPr>
                <w:tcW w:w="2709" w:type="dxa"/>
                <w:gridSpan w:val="4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DF" w14:textId="77777777" w:rsidR="00727B38" w:rsidRPr="00490B7B" w:rsidRDefault="00727B38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490B7B">
              <w:rPr>
                <w:rFonts w:eastAsia="Times New Roman" w:cs="Tahoma"/>
                <w:color w:val="000000"/>
                <w:sz w:val="16"/>
                <w:szCs w:val="16"/>
              </w:rPr>
              <w:t>Secure WiFi</w:t>
            </w:r>
          </w:p>
        </w:tc>
        <w:tc>
          <w:tcPr>
            <w:tcW w:w="2965" w:type="dxa"/>
            <w:shd w:val="clear" w:color="auto" w:fill="auto"/>
            <w:noWrap/>
            <w:tcPrChange w:id="956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4E0" w14:textId="324FE8F2" w:rsidR="00727B38" w:rsidRPr="00490B7B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957" w:author="Garcia, Celeste" w:date="2016-08-08T15:04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Cisco WAP</w:t>
              </w:r>
            </w:ins>
          </w:p>
        </w:tc>
      </w:tr>
      <w:tr w:rsidR="00F45CBD" w:rsidRPr="00FA1885" w14:paraId="67A4C4E8" w14:textId="77777777" w:rsidTr="00F45CBD">
        <w:trPr>
          <w:trHeight w:val="255"/>
          <w:jc w:val="center"/>
          <w:trPrChange w:id="958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 w:val="restart"/>
            <w:shd w:val="clear" w:color="auto" w:fill="auto"/>
            <w:noWrap/>
            <w:hideMark/>
            <w:tcPrChange w:id="959" w:author="Garcia, Celeste" w:date="2016-08-08T15:17:00Z">
              <w:tcPr>
                <w:tcW w:w="1858" w:type="dxa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E2" w14:textId="77777777" w:rsidR="00F45CBD" w:rsidRPr="00FA1885" w:rsidRDefault="00F45CBD" w:rsidP="00727B38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Platforms and Storage</w:t>
            </w:r>
          </w:p>
          <w:p w14:paraId="67A4C4E3" w14:textId="0011734C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960" w:author="Garcia, Celeste" w:date="2016-08-08T15:17:00Z">
              <w:tcPr>
                <w:tcW w:w="2018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E4" w14:textId="0B63FCF6" w:rsidR="00F45CBD" w:rsidRPr="00FA1885" w:rsidDel="00F45CBD" w:rsidRDefault="00F45CBD">
            <w:pPr>
              <w:spacing w:after="0" w:line="240" w:lineRule="auto"/>
              <w:rPr>
                <w:del w:id="961" w:author="Garcia, Celeste" w:date="2016-08-08T15:12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Cloud Services/Virtualization</w:t>
            </w:r>
          </w:p>
          <w:p w14:paraId="67A4C4E5" w14:textId="77777777" w:rsidR="00F45CBD" w:rsidRPr="00FA1885" w:rsidRDefault="00F45CBD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962" w:author="Garcia, Celeste" w:date="2016-08-08T15:17:00Z">
              <w:tcPr>
                <w:tcW w:w="3051" w:type="dxa"/>
                <w:gridSpan w:val="4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E6" w14:textId="77777777" w:rsidR="00F45CBD" w:rsidRPr="00FA1885" w:rsidRDefault="00F45CBD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Cloud Technologies</w:t>
            </w:r>
          </w:p>
        </w:tc>
        <w:tc>
          <w:tcPr>
            <w:tcW w:w="2965" w:type="dxa"/>
            <w:shd w:val="clear" w:color="auto" w:fill="auto"/>
            <w:noWrap/>
            <w:tcPrChange w:id="963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4E7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F45CBD" w:rsidRPr="00FA1885" w14:paraId="67A4C4F3" w14:textId="77777777" w:rsidTr="00F45CBD">
        <w:trPr>
          <w:trHeight w:val="255"/>
          <w:jc w:val="center"/>
          <w:trPrChange w:id="964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965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EE" w14:textId="3FCF4B61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966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EF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967" w:author="Garcia, Celeste" w:date="2016-08-08T15:17:00Z">
              <w:tcPr>
                <w:tcW w:w="3051" w:type="dxa"/>
                <w:gridSpan w:val="4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F0" w14:textId="77777777" w:rsidR="00F45CBD" w:rsidRPr="00FA1885" w:rsidDel="00F45CBD" w:rsidRDefault="00F45CBD" w:rsidP="00A42906">
            <w:pPr>
              <w:spacing w:after="0" w:line="240" w:lineRule="auto"/>
              <w:rPr>
                <w:del w:id="968" w:author="Garcia, Celeste" w:date="2016-08-08T15:12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Virtualization Software</w:t>
            </w:r>
          </w:p>
          <w:p w14:paraId="67A4C4F1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969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4F2" w14:textId="6E0992B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970" w:author="Gray, Elizabeth" w:date="2016-07-15T10:4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VMWare</w:t>
              </w:r>
            </w:ins>
          </w:p>
        </w:tc>
      </w:tr>
      <w:tr w:rsidR="00F45CBD" w:rsidRPr="00FA1885" w14:paraId="67A4C4FF" w14:textId="77777777" w:rsidTr="00F45CBD">
        <w:trPr>
          <w:trHeight w:val="255"/>
          <w:jc w:val="center"/>
          <w:trPrChange w:id="971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972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4F9" w14:textId="48C73514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973" w:author="Garcia, Celeste" w:date="2016-08-08T15:17:00Z">
              <w:tcPr>
                <w:tcW w:w="2018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FA" w14:textId="77777777" w:rsidR="00F45CBD" w:rsidRPr="00FA1885" w:rsidRDefault="00F45CBD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Operating Systems</w:t>
            </w:r>
          </w:p>
          <w:p w14:paraId="67A4C4FB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974" w:author="Garcia, Celeste" w:date="2016-08-08T15:17:00Z">
              <w:tcPr>
                <w:tcW w:w="3051" w:type="dxa"/>
                <w:gridSpan w:val="4"/>
                <w:shd w:val="clear" w:color="auto" w:fill="FBE4D5" w:themeFill="accent2" w:themeFillTint="33"/>
                <w:noWrap/>
                <w:hideMark/>
              </w:tcPr>
            </w:tcPrChange>
          </w:tcPr>
          <w:p w14:paraId="67A4C4FC" w14:textId="77777777" w:rsidR="00F45CBD" w:rsidRPr="00FA1885" w:rsidDel="00F45CBD" w:rsidRDefault="00F45CBD" w:rsidP="00A42906">
            <w:pPr>
              <w:spacing w:after="0" w:line="240" w:lineRule="auto"/>
              <w:rPr>
                <w:del w:id="975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Desktop/Laptop</w:t>
            </w:r>
          </w:p>
          <w:p w14:paraId="67A4C4FD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976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4FE" w14:textId="04503923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Windows 7</w:t>
            </w:r>
            <w:ins w:id="977" w:author="Garcia, Celeste" w:date="2016-08-08T15:07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, 8, 10 LTSB</w:t>
              </w:r>
            </w:ins>
          </w:p>
        </w:tc>
      </w:tr>
      <w:tr w:rsidR="00F45CBD" w:rsidRPr="00FA1885" w14:paraId="67A4C509" w14:textId="77777777" w:rsidTr="00F45CBD">
        <w:trPr>
          <w:trHeight w:val="255"/>
          <w:jc w:val="center"/>
          <w:trPrChange w:id="978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979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05" w14:textId="1C7A291C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980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06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981" w:author="Garcia, Celeste" w:date="2016-08-08T15:17:00Z">
              <w:tcPr>
                <w:tcW w:w="3051" w:type="dxa"/>
                <w:gridSpan w:val="4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07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Mainframe</w:t>
            </w:r>
          </w:p>
        </w:tc>
        <w:tc>
          <w:tcPr>
            <w:tcW w:w="2965" w:type="dxa"/>
            <w:shd w:val="clear" w:color="auto" w:fill="auto"/>
            <w:noWrap/>
            <w:tcPrChange w:id="982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508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F45CBD" w:rsidRPr="00FA1885" w14:paraId="67A4C50F" w14:textId="77777777" w:rsidTr="00F45CBD">
        <w:trPr>
          <w:trHeight w:val="255"/>
          <w:jc w:val="center"/>
          <w:trPrChange w:id="983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984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0A" w14:textId="4C5C7E81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985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0B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986" w:author="Garcia, Celeste" w:date="2016-08-08T15:17:00Z">
              <w:tcPr>
                <w:tcW w:w="3051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0C" w14:textId="77777777" w:rsidR="00F45CBD" w:rsidRPr="00FA1885" w:rsidDel="00490B7B" w:rsidRDefault="00F45CBD" w:rsidP="00A42906">
            <w:pPr>
              <w:spacing w:after="0" w:line="240" w:lineRule="auto"/>
              <w:rPr>
                <w:del w:id="987" w:author="Gray, Elizabeth" w:date="2016-07-15T10:43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Mobile Device</w:t>
            </w:r>
          </w:p>
          <w:p w14:paraId="67A4C50D" w14:textId="47EE8431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988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50E" w14:textId="6F8ACBE1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989" w:author="Garcia, Celeste" w:date="2016-08-08T15:0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Android</w:t>
              </w:r>
            </w:ins>
          </w:p>
        </w:tc>
      </w:tr>
      <w:tr w:rsidR="00F45CBD" w:rsidRPr="00FA1885" w14:paraId="30790BD3" w14:textId="77777777" w:rsidTr="00F45CBD">
        <w:trPr>
          <w:trHeight w:val="255"/>
          <w:jc w:val="center"/>
          <w:ins w:id="990" w:author="Garcia, Celeste" w:date="2016-08-08T15:08:00Z"/>
          <w:trPrChange w:id="991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992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69266E5C" w14:textId="45960120" w:rsidR="00F45CBD" w:rsidRPr="00FA1885" w:rsidRDefault="00F45CBD" w:rsidP="00FA1885">
            <w:pPr>
              <w:spacing w:after="0" w:line="240" w:lineRule="auto"/>
              <w:rPr>
                <w:ins w:id="993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994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0264B1FE" w14:textId="77777777" w:rsidR="00F45CBD" w:rsidRPr="00FA1885" w:rsidRDefault="00F45CBD" w:rsidP="00FA1885">
            <w:pPr>
              <w:spacing w:after="0" w:line="240" w:lineRule="auto"/>
              <w:rPr>
                <w:ins w:id="995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996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6C0D0655" w14:textId="6C9F37D7" w:rsidR="00F45CBD" w:rsidRPr="00FA1885" w:rsidRDefault="00F45CBD" w:rsidP="00FA1885">
            <w:pPr>
              <w:spacing w:after="0" w:line="240" w:lineRule="auto"/>
              <w:rPr>
                <w:ins w:id="997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998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4AB8D966" w14:textId="453F5102" w:rsidR="00F45CBD" w:rsidRDefault="00F45CBD" w:rsidP="00FA1885">
            <w:pPr>
              <w:spacing w:after="0" w:line="240" w:lineRule="auto"/>
              <w:rPr>
                <w:ins w:id="999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  <w:ins w:id="1000" w:author="Garcia, Celeste" w:date="2016-08-08T15:0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iOS</w:t>
              </w:r>
            </w:ins>
          </w:p>
        </w:tc>
      </w:tr>
      <w:tr w:rsidR="00F45CBD" w:rsidRPr="00FA1885" w14:paraId="67A4C51A" w14:textId="77777777" w:rsidTr="00F45CBD">
        <w:trPr>
          <w:trHeight w:val="255"/>
          <w:jc w:val="center"/>
          <w:trPrChange w:id="1001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002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15" w14:textId="53485623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003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16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1004" w:author="Garcia, Celeste" w:date="2016-08-08T15:17:00Z">
              <w:tcPr>
                <w:tcW w:w="3051" w:type="dxa"/>
                <w:gridSpan w:val="4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17" w14:textId="77777777" w:rsidR="00F45CBD" w:rsidRPr="00FA1885" w:rsidDel="00F45CBD" w:rsidRDefault="00F45CBD" w:rsidP="00A42906">
            <w:pPr>
              <w:spacing w:after="0" w:line="240" w:lineRule="auto"/>
              <w:rPr>
                <w:del w:id="1005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Server</w:t>
            </w:r>
          </w:p>
          <w:p w14:paraId="67A4C518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006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519" w14:textId="184F3F77" w:rsidR="00F45CBD" w:rsidRPr="00FA1885" w:rsidRDefault="00F45CBD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007" w:author="Gray, Elizabeth" w:date="2016-07-15T10:42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 xml:space="preserve">Windows </w:t>
              </w:r>
              <w:del w:id="1008" w:author="Garcia, Celeste" w:date="2016-08-08T15:08:00Z">
                <w:r w:rsidDel="00F45CBD">
                  <w:rPr>
                    <w:rFonts w:eastAsia="Times New Roman" w:cs="Tahoma"/>
                    <w:color w:val="000000"/>
                    <w:sz w:val="16"/>
                    <w:szCs w:val="16"/>
                  </w:rPr>
                  <w:delText>2012 R2</w:delText>
                </w:r>
              </w:del>
            </w:ins>
            <w:ins w:id="1009" w:author="Garcia, Celeste" w:date="2016-08-08T15:0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Server</w:t>
              </w:r>
            </w:ins>
          </w:p>
        </w:tc>
      </w:tr>
      <w:tr w:rsidR="00F45CBD" w:rsidRPr="00FA1885" w14:paraId="67A4C526" w14:textId="77777777" w:rsidTr="00F45CBD">
        <w:trPr>
          <w:trHeight w:val="255"/>
          <w:jc w:val="center"/>
          <w:trPrChange w:id="1010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011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20" w14:textId="220EF146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1012" w:author="Garcia, Celeste" w:date="2016-08-08T15:17:00Z">
              <w:tcPr>
                <w:tcW w:w="2018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21" w14:textId="77777777" w:rsidR="00F45CBD" w:rsidRPr="00FA1885" w:rsidRDefault="00F45CBD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Storage</w:t>
            </w:r>
          </w:p>
          <w:p w14:paraId="67A4C522" w14:textId="1F38A4AA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013" w:author="Garcia, Celeste" w:date="2016-08-08T15:17:00Z">
              <w:tcPr>
                <w:tcW w:w="3051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23" w14:textId="77777777" w:rsidR="00F45CBD" w:rsidRPr="00FA1885" w:rsidDel="00F45CBD" w:rsidRDefault="00F45CBD" w:rsidP="00A42906">
            <w:pPr>
              <w:spacing w:after="0" w:line="240" w:lineRule="auto"/>
              <w:rPr>
                <w:del w:id="1014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Long Term Back-up</w:t>
            </w:r>
          </w:p>
          <w:p w14:paraId="1201A381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  <w:p w14:paraId="63EA55BE" w14:textId="64C0F927" w:rsidR="00F45CBD" w:rsidRDefault="00F45CBD" w:rsidP="00FA1885">
            <w:pPr>
              <w:spacing w:after="0" w:line="240" w:lineRule="auto"/>
              <w:rPr>
                <w:ins w:id="1015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67A4C524" w14:textId="0D17CA85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016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525" w14:textId="579463FD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017" w:author="Gray, Elizabeth" w:date="2016-07-15T10:42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GBak</w:t>
              </w:r>
            </w:ins>
          </w:p>
        </w:tc>
      </w:tr>
      <w:tr w:rsidR="00F45CBD" w:rsidRPr="00FA1885" w14:paraId="2FE06C4C" w14:textId="77777777" w:rsidTr="00F45CBD">
        <w:trPr>
          <w:trHeight w:val="255"/>
          <w:jc w:val="center"/>
          <w:ins w:id="1018" w:author="Garcia, Celeste" w:date="2016-08-08T15:08:00Z"/>
          <w:trPrChange w:id="1019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020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129ADB7A" w14:textId="285E3413" w:rsidR="00F45CBD" w:rsidRPr="00FA1885" w:rsidRDefault="00F45CBD" w:rsidP="00FA1885">
            <w:pPr>
              <w:spacing w:after="0" w:line="240" w:lineRule="auto"/>
              <w:rPr>
                <w:ins w:id="1021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022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59E282ED" w14:textId="57B9D2B9" w:rsidR="00F45CBD" w:rsidRPr="00FA1885" w:rsidRDefault="00F45CBD" w:rsidP="00FA1885">
            <w:pPr>
              <w:spacing w:after="0" w:line="240" w:lineRule="auto"/>
              <w:rPr>
                <w:ins w:id="1023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024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61C5B35C" w14:textId="2209D9DF" w:rsidR="00F45CBD" w:rsidRDefault="00F45CBD" w:rsidP="00FA1885">
            <w:pPr>
              <w:spacing w:after="0" w:line="240" w:lineRule="auto"/>
              <w:rPr>
                <w:ins w:id="1025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026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787EB486" w14:textId="2277EFD8" w:rsidR="00F45CBD" w:rsidRDefault="00F45CBD" w:rsidP="00FA1885">
            <w:pPr>
              <w:spacing w:after="0" w:line="240" w:lineRule="auto"/>
              <w:rPr>
                <w:ins w:id="1027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  <w:ins w:id="1028" w:author="Garcia, Celeste" w:date="2016-08-08T15:0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EMC Networker</w:t>
              </w:r>
            </w:ins>
          </w:p>
        </w:tc>
      </w:tr>
      <w:tr w:rsidR="00F45CBD" w:rsidRPr="00FA1885" w14:paraId="462F501A" w14:textId="77777777" w:rsidTr="00F45CBD">
        <w:trPr>
          <w:trHeight w:val="255"/>
          <w:jc w:val="center"/>
          <w:ins w:id="1029" w:author="Garcia, Celeste" w:date="2016-08-08T15:08:00Z"/>
          <w:trPrChange w:id="1030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031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1126C357" w14:textId="51BB3FB9" w:rsidR="00F45CBD" w:rsidRPr="00FA1885" w:rsidRDefault="00F45CBD" w:rsidP="00FA1885">
            <w:pPr>
              <w:spacing w:after="0" w:line="240" w:lineRule="auto"/>
              <w:rPr>
                <w:ins w:id="1032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033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17209129" w14:textId="272AEA69" w:rsidR="00F45CBD" w:rsidRPr="00FA1885" w:rsidRDefault="00F45CBD" w:rsidP="00FA1885">
            <w:pPr>
              <w:spacing w:after="0" w:line="240" w:lineRule="auto"/>
              <w:rPr>
                <w:ins w:id="1034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035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576DA058" w14:textId="1887510B" w:rsidR="00F45CBD" w:rsidRDefault="00F45CBD" w:rsidP="00FA1885">
            <w:pPr>
              <w:spacing w:after="0" w:line="240" w:lineRule="auto"/>
              <w:rPr>
                <w:ins w:id="1036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037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23AD30A1" w14:textId="51124846" w:rsidR="00F45CBD" w:rsidRDefault="00F45CBD" w:rsidP="00FA1885">
            <w:pPr>
              <w:spacing w:after="0" w:line="240" w:lineRule="auto"/>
              <w:rPr>
                <w:ins w:id="1038" w:author="Garcia, Celeste" w:date="2016-08-08T15:08:00Z"/>
                <w:rFonts w:eastAsia="Times New Roman" w:cs="Tahoma"/>
                <w:color w:val="000000"/>
                <w:sz w:val="16"/>
                <w:szCs w:val="16"/>
              </w:rPr>
            </w:pPr>
            <w:ins w:id="1039" w:author="Garcia, Celeste" w:date="2016-08-08T15:0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VEEAM</w:t>
              </w:r>
            </w:ins>
          </w:p>
        </w:tc>
      </w:tr>
      <w:tr w:rsidR="00F45CBD" w:rsidRPr="00FA1885" w14:paraId="67A4C531" w14:textId="77777777" w:rsidTr="00F45CBD">
        <w:trPr>
          <w:trHeight w:val="255"/>
          <w:jc w:val="center"/>
          <w:trPrChange w:id="1040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041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2C" w14:textId="7EB64198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042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2D" w14:textId="517BE085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043" w:author="Garcia, Celeste" w:date="2016-08-08T15:17:00Z">
              <w:tcPr>
                <w:tcW w:w="3051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2E" w14:textId="77777777" w:rsidR="00F45CBD" w:rsidRPr="00FA1885" w:rsidDel="00490B7B" w:rsidRDefault="00F45CBD" w:rsidP="00A42906">
            <w:pPr>
              <w:spacing w:after="0" w:line="240" w:lineRule="auto"/>
              <w:rPr>
                <w:del w:id="1044" w:author="Gray, Elizabeth" w:date="2016-07-15T10:43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Operational Recovery</w:t>
            </w:r>
          </w:p>
          <w:p w14:paraId="1DB35065" w14:textId="638A9060" w:rsidR="00F45CBD" w:rsidRPr="00FA1885" w:rsidRDefault="00F45CBD" w:rsidP="00FA1885">
            <w:pPr>
              <w:spacing w:after="0" w:line="240" w:lineRule="auto"/>
              <w:rPr>
                <w:ins w:id="1045" w:author="Garcia, Celeste" w:date="2016-08-08T15:09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67A4C52F" w14:textId="3D0AD498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046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530" w14:textId="44179E08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047" w:author="Garcia, Celeste" w:date="2016-08-08T15:0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EMC Networker</w:t>
              </w:r>
            </w:ins>
          </w:p>
        </w:tc>
      </w:tr>
      <w:tr w:rsidR="00F45CBD" w:rsidRPr="00FA1885" w14:paraId="78F3BD6A" w14:textId="77777777" w:rsidTr="00F45CBD">
        <w:trPr>
          <w:trHeight w:val="255"/>
          <w:jc w:val="center"/>
          <w:ins w:id="1048" w:author="Garcia, Celeste" w:date="2016-08-08T15:09:00Z"/>
          <w:trPrChange w:id="1049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050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4BAB4B5D" w14:textId="0F9B8405" w:rsidR="00F45CBD" w:rsidRPr="00FA1885" w:rsidRDefault="00F45CBD" w:rsidP="00FA1885">
            <w:pPr>
              <w:spacing w:after="0" w:line="240" w:lineRule="auto"/>
              <w:rPr>
                <w:ins w:id="1051" w:author="Garcia, Celeste" w:date="2016-08-08T15:0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052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05770B1A" w14:textId="435ADC50" w:rsidR="00F45CBD" w:rsidRPr="00FA1885" w:rsidRDefault="00F45CBD" w:rsidP="00FA1885">
            <w:pPr>
              <w:spacing w:after="0" w:line="240" w:lineRule="auto"/>
              <w:rPr>
                <w:ins w:id="1053" w:author="Garcia, Celeste" w:date="2016-08-08T15:0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054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42F18F87" w14:textId="10FE9D2C" w:rsidR="00F45CBD" w:rsidRPr="00FA1885" w:rsidRDefault="00F45CBD" w:rsidP="00FA1885">
            <w:pPr>
              <w:spacing w:after="0" w:line="240" w:lineRule="auto"/>
              <w:rPr>
                <w:ins w:id="1055" w:author="Garcia, Celeste" w:date="2016-08-08T15:0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056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481C18E4" w14:textId="4441A4F8" w:rsidR="00F45CBD" w:rsidRDefault="00F45CBD" w:rsidP="00FA1885">
            <w:pPr>
              <w:spacing w:after="0" w:line="240" w:lineRule="auto"/>
              <w:rPr>
                <w:ins w:id="1057" w:author="Garcia, Celeste" w:date="2016-08-08T15:09:00Z"/>
                <w:rFonts w:eastAsia="Times New Roman" w:cs="Tahoma"/>
                <w:color w:val="000000"/>
                <w:sz w:val="16"/>
                <w:szCs w:val="16"/>
              </w:rPr>
            </w:pPr>
            <w:ins w:id="1058" w:author="Garcia, Celeste" w:date="2016-08-08T15:0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VEEAM</w:t>
              </w:r>
            </w:ins>
          </w:p>
        </w:tc>
      </w:tr>
      <w:tr w:rsidR="00F45CBD" w:rsidRPr="00FA1885" w14:paraId="7F59EB3F" w14:textId="77777777" w:rsidTr="00F45CBD">
        <w:trPr>
          <w:trHeight w:val="255"/>
          <w:jc w:val="center"/>
          <w:ins w:id="1059" w:author="Garcia, Celeste" w:date="2016-08-08T15:09:00Z"/>
          <w:trPrChange w:id="1060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061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6698ADF2" w14:textId="43AABA2F" w:rsidR="00F45CBD" w:rsidRPr="00FA1885" w:rsidRDefault="00F45CBD" w:rsidP="00FA1885">
            <w:pPr>
              <w:spacing w:after="0" w:line="240" w:lineRule="auto"/>
              <w:rPr>
                <w:ins w:id="1062" w:author="Garcia, Celeste" w:date="2016-08-08T15:0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063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0A55F8EE" w14:textId="675CE9F3" w:rsidR="00F45CBD" w:rsidRPr="00FA1885" w:rsidRDefault="00F45CBD" w:rsidP="00FA1885">
            <w:pPr>
              <w:spacing w:after="0" w:line="240" w:lineRule="auto"/>
              <w:rPr>
                <w:ins w:id="1064" w:author="Garcia, Celeste" w:date="2016-08-08T15:0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065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1F3B7809" w14:textId="15FDF11B" w:rsidR="00F45CBD" w:rsidRDefault="00F45CBD" w:rsidP="00FA1885">
            <w:pPr>
              <w:spacing w:after="0" w:line="240" w:lineRule="auto"/>
              <w:rPr>
                <w:ins w:id="1066" w:author="Garcia, Celeste" w:date="2016-08-08T15:0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067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4778C63D" w14:textId="7653B592" w:rsidR="00F45CBD" w:rsidRDefault="00F45CBD" w:rsidP="00FA1885">
            <w:pPr>
              <w:spacing w:after="0" w:line="240" w:lineRule="auto"/>
              <w:rPr>
                <w:ins w:id="1068" w:author="Garcia, Celeste" w:date="2016-08-08T15:09:00Z"/>
                <w:rFonts w:eastAsia="Times New Roman" w:cs="Tahoma"/>
                <w:color w:val="000000"/>
                <w:sz w:val="16"/>
                <w:szCs w:val="16"/>
              </w:rPr>
            </w:pPr>
            <w:ins w:id="1069" w:author="Garcia, Celeste" w:date="2016-08-08T15:0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Zerto</w:t>
              </w:r>
            </w:ins>
          </w:p>
        </w:tc>
      </w:tr>
      <w:tr w:rsidR="00F45CBD" w:rsidRPr="00FA1885" w14:paraId="67A4C53C" w14:textId="77777777" w:rsidTr="00F45CBD">
        <w:trPr>
          <w:trHeight w:val="255"/>
          <w:jc w:val="center"/>
          <w:trPrChange w:id="1070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071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37" w14:textId="4D309BBA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072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38" w14:textId="00FC440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073" w:author="Garcia, Celeste" w:date="2016-08-08T15:17:00Z">
              <w:tcPr>
                <w:tcW w:w="3051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39" w14:textId="77777777" w:rsidR="00F45CBD" w:rsidRPr="00FA1885" w:rsidDel="00490B7B" w:rsidRDefault="00F45CBD" w:rsidP="00A42906">
            <w:pPr>
              <w:spacing w:after="0" w:line="240" w:lineRule="auto"/>
              <w:rPr>
                <w:del w:id="1074" w:author="Gray, Elizabeth" w:date="2016-07-15T10:43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Production</w:t>
            </w:r>
          </w:p>
          <w:p w14:paraId="67A4C53A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075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53B" w14:textId="18E5E71B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076" w:author="Garcia, Celeste" w:date="2016-08-08T15:0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EMC Networker</w:t>
              </w:r>
            </w:ins>
          </w:p>
        </w:tc>
      </w:tr>
      <w:tr w:rsidR="00F45CBD" w:rsidRPr="00FA1885" w14:paraId="7B395312" w14:textId="77777777" w:rsidTr="00F45CBD">
        <w:trPr>
          <w:trHeight w:val="255"/>
          <w:jc w:val="center"/>
          <w:ins w:id="1077" w:author="Garcia, Celeste" w:date="2016-08-08T15:09:00Z"/>
          <w:trPrChange w:id="1078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079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2BBE61CA" w14:textId="0476FD26" w:rsidR="00F45CBD" w:rsidRPr="00FA1885" w:rsidRDefault="00F45CBD" w:rsidP="00FA1885">
            <w:pPr>
              <w:spacing w:after="0" w:line="240" w:lineRule="auto"/>
              <w:rPr>
                <w:ins w:id="1080" w:author="Garcia, Celeste" w:date="2016-08-08T15:0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081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41BA4572" w14:textId="7F756211" w:rsidR="00F45CBD" w:rsidRPr="00FA1885" w:rsidRDefault="00F45CBD" w:rsidP="00FA1885">
            <w:pPr>
              <w:spacing w:after="0" w:line="240" w:lineRule="auto"/>
              <w:rPr>
                <w:ins w:id="1082" w:author="Garcia, Celeste" w:date="2016-08-08T15:0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083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2206EFB2" w14:textId="77777777" w:rsidR="00F45CBD" w:rsidRPr="00FA1885" w:rsidRDefault="00F45CBD" w:rsidP="00FA1885">
            <w:pPr>
              <w:spacing w:after="0" w:line="240" w:lineRule="auto"/>
              <w:rPr>
                <w:ins w:id="1084" w:author="Garcia, Celeste" w:date="2016-08-08T15:09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085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7F264BDD" w14:textId="2EF00ABB" w:rsidR="00F45CBD" w:rsidRDefault="00F45CBD" w:rsidP="00FA1885">
            <w:pPr>
              <w:spacing w:after="0" w:line="240" w:lineRule="auto"/>
              <w:rPr>
                <w:ins w:id="1086" w:author="Garcia, Celeste" w:date="2016-08-08T15:09:00Z"/>
                <w:rFonts w:eastAsia="Times New Roman" w:cs="Tahoma"/>
                <w:color w:val="000000"/>
                <w:sz w:val="16"/>
                <w:szCs w:val="16"/>
              </w:rPr>
            </w:pPr>
            <w:ins w:id="1087" w:author="Garcia, Celeste" w:date="2016-08-08T15:0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VEEAM</w:t>
              </w:r>
            </w:ins>
          </w:p>
        </w:tc>
      </w:tr>
      <w:tr w:rsidR="00F45CBD" w:rsidRPr="00FA1885" w14:paraId="67A4C548" w14:textId="77777777" w:rsidTr="00F45CBD">
        <w:trPr>
          <w:trHeight w:val="255"/>
          <w:jc w:val="center"/>
          <w:trPrChange w:id="1088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089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42" w14:textId="07FB7DD3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1090" w:author="Garcia, Celeste" w:date="2016-08-08T15:17:00Z">
              <w:tcPr>
                <w:tcW w:w="2018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43" w14:textId="77777777" w:rsidR="00F45CBD" w:rsidRPr="00FA1885" w:rsidRDefault="00F45CBD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System Management Tools</w:t>
            </w:r>
          </w:p>
          <w:p w14:paraId="67A4C544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1091" w:author="Garcia, Celeste" w:date="2016-08-08T15:17:00Z">
              <w:tcPr>
                <w:tcW w:w="3051" w:type="dxa"/>
                <w:gridSpan w:val="4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45" w14:textId="77777777" w:rsidR="00F45CBD" w:rsidRPr="00FA1885" w:rsidDel="00490B7B" w:rsidRDefault="00F45CBD" w:rsidP="00A42906">
            <w:pPr>
              <w:spacing w:after="0" w:line="240" w:lineRule="auto"/>
              <w:rPr>
                <w:del w:id="1092" w:author="Gray, Elizabeth" w:date="2016-07-15T10:43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Logging</w:t>
            </w:r>
          </w:p>
          <w:p w14:paraId="67A4C546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093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547" w14:textId="35385401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094" w:author="Garcia, Celeste" w:date="2016-08-08T15:1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Splunk</w:t>
              </w:r>
            </w:ins>
          </w:p>
        </w:tc>
      </w:tr>
      <w:tr w:rsidR="00F45CBD" w:rsidRPr="00FA1885" w14:paraId="67A4C552" w14:textId="77777777" w:rsidTr="00F45CBD">
        <w:trPr>
          <w:trHeight w:val="255"/>
          <w:jc w:val="center"/>
          <w:trPrChange w:id="1095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096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4E" w14:textId="25C2D354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097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4F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098" w:author="Garcia, Celeste" w:date="2016-08-08T15:17:00Z">
              <w:tcPr>
                <w:tcW w:w="3051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2887F1F9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N</w:t>
            </w:r>
            <w:r>
              <w:rPr>
                <w:rFonts w:eastAsia="Times New Roman" w:cs="Tahoma"/>
                <w:color w:val="000000"/>
                <w:sz w:val="16"/>
                <w:szCs w:val="16"/>
              </w:rPr>
              <w:t>etwork Performance Optimization</w:t>
            </w:r>
          </w:p>
          <w:p w14:paraId="025AA8EA" w14:textId="0F00D61F" w:rsidR="00F45CBD" w:rsidRPr="00FA1885" w:rsidRDefault="00F45CBD" w:rsidP="00FA1885">
            <w:pPr>
              <w:spacing w:after="0" w:line="240" w:lineRule="auto"/>
              <w:rPr>
                <w:ins w:id="1099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6B0EC91C" w14:textId="5CD914D3" w:rsidR="00F45CBD" w:rsidRDefault="00F45CBD" w:rsidP="00FA1885">
            <w:pPr>
              <w:spacing w:after="0" w:line="240" w:lineRule="auto"/>
              <w:rPr>
                <w:ins w:id="1100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3146288B" w14:textId="45BF742F" w:rsidR="00F45CBD" w:rsidRDefault="00F45CBD" w:rsidP="00FA1885">
            <w:pPr>
              <w:spacing w:after="0" w:line="240" w:lineRule="auto"/>
              <w:rPr>
                <w:ins w:id="1101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6B8E2027" w14:textId="0B6BE867" w:rsidR="00F45CBD" w:rsidRDefault="00F45CBD" w:rsidP="00FA1885">
            <w:pPr>
              <w:spacing w:after="0" w:line="240" w:lineRule="auto"/>
              <w:rPr>
                <w:ins w:id="1102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  <w:p w14:paraId="67A4C550" w14:textId="7E11C97E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103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551" w14:textId="40B2F97B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104" w:author="Garcia, Celeste" w:date="2016-08-08T15:1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Microsoft SCCM</w:t>
              </w:r>
            </w:ins>
          </w:p>
        </w:tc>
      </w:tr>
      <w:tr w:rsidR="00F45CBD" w:rsidRPr="00FA1885" w14:paraId="1E986D17" w14:textId="77777777" w:rsidTr="00F45CBD">
        <w:trPr>
          <w:trHeight w:val="255"/>
          <w:jc w:val="center"/>
          <w:ins w:id="1105" w:author="Garcia, Celeste" w:date="2016-08-08T15:10:00Z"/>
          <w:trPrChange w:id="1106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107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7A706183" w14:textId="66435779" w:rsidR="00F45CBD" w:rsidRPr="00FA1885" w:rsidRDefault="00F45CBD" w:rsidP="00FA1885">
            <w:pPr>
              <w:spacing w:after="0" w:line="240" w:lineRule="auto"/>
              <w:rPr>
                <w:ins w:id="1108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109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4459DD38" w14:textId="77777777" w:rsidR="00F45CBD" w:rsidRPr="00FA1885" w:rsidRDefault="00F45CBD" w:rsidP="00FA1885">
            <w:pPr>
              <w:spacing w:after="0" w:line="240" w:lineRule="auto"/>
              <w:rPr>
                <w:ins w:id="1110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111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46888649" w14:textId="60AB4289" w:rsidR="00F45CBD" w:rsidRPr="00FA1885" w:rsidRDefault="00F45CBD" w:rsidP="00FA1885">
            <w:pPr>
              <w:spacing w:after="0" w:line="240" w:lineRule="auto"/>
              <w:rPr>
                <w:ins w:id="1112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113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7E94694B" w14:textId="0D77D103" w:rsidR="00F45CBD" w:rsidRDefault="00F45CBD" w:rsidP="00FA1885">
            <w:pPr>
              <w:spacing w:after="0" w:line="240" w:lineRule="auto"/>
              <w:rPr>
                <w:ins w:id="1114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  <w:ins w:id="1115" w:author="Garcia, Celeste" w:date="2016-08-08T15:1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Trend Antivirus</w:t>
              </w:r>
            </w:ins>
          </w:p>
        </w:tc>
      </w:tr>
      <w:tr w:rsidR="00F45CBD" w:rsidRPr="00FA1885" w14:paraId="24B85B08" w14:textId="77777777" w:rsidTr="00F45CBD">
        <w:trPr>
          <w:trHeight w:val="255"/>
          <w:jc w:val="center"/>
          <w:ins w:id="1116" w:author="Garcia, Celeste" w:date="2016-08-08T15:10:00Z"/>
          <w:trPrChange w:id="1117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118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25186914" w14:textId="33BE1CD9" w:rsidR="00F45CBD" w:rsidRPr="00FA1885" w:rsidRDefault="00F45CBD" w:rsidP="00FA1885">
            <w:pPr>
              <w:spacing w:after="0" w:line="240" w:lineRule="auto"/>
              <w:rPr>
                <w:ins w:id="1119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120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3483DAF7" w14:textId="77777777" w:rsidR="00F45CBD" w:rsidRPr="00FA1885" w:rsidRDefault="00F45CBD" w:rsidP="00FA1885">
            <w:pPr>
              <w:spacing w:after="0" w:line="240" w:lineRule="auto"/>
              <w:rPr>
                <w:ins w:id="1121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122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41740022" w14:textId="3390A3DA" w:rsidR="00F45CBD" w:rsidRDefault="00F45CBD" w:rsidP="00FA1885">
            <w:pPr>
              <w:spacing w:after="0" w:line="240" w:lineRule="auto"/>
              <w:rPr>
                <w:ins w:id="1123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124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1A36005B" w14:textId="1A141DC3" w:rsidR="00F45CBD" w:rsidRDefault="00F45CBD">
            <w:pPr>
              <w:spacing w:after="0" w:line="240" w:lineRule="auto"/>
              <w:rPr>
                <w:ins w:id="1125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  <w:ins w:id="1126" w:author="Garcia, Celeste" w:date="2016-08-08T15:1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Solar</w:t>
              </w:r>
            </w:ins>
            <w:ins w:id="1127" w:author="Garcia, Celeste" w:date="2016-08-08T15:1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W</w:t>
              </w:r>
            </w:ins>
            <w:ins w:id="1128" w:author="Garcia, Celeste" w:date="2016-08-08T15:1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inds</w:t>
              </w:r>
            </w:ins>
            <w:ins w:id="1129" w:author="Garcia, Celeste" w:date="2016-08-08T15:1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 xml:space="preserve"> Suite</w:t>
              </w:r>
            </w:ins>
          </w:p>
        </w:tc>
      </w:tr>
      <w:tr w:rsidR="00F45CBD" w:rsidRPr="00FA1885" w14:paraId="2CFCFA4E" w14:textId="77777777" w:rsidTr="00F45CBD">
        <w:trPr>
          <w:trHeight w:val="255"/>
          <w:jc w:val="center"/>
          <w:ins w:id="1130" w:author="Garcia, Celeste" w:date="2016-08-08T15:10:00Z"/>
          <w:trPrChange w:id="1131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132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0CF01509" w14:textId="37B99852" w:rsidR="00F45CBD" w:rsidRPr="00FA1885" w:rsidRDefault="00F45CBD" w:rsidP="00FA1885">
            <w:pPr>
              <w:spacing w:after="0" w:line="240" w:lineRule="auto"/>
              <w:rPr>
                <w:ins w:id="1133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134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7163A474" w14:textId="77777777" w:rsidR="00F45CBD" w:rsidRPr="00FA1885" w:rsidRDefault="00F45CBD" w:rsidP="00FA1885">
            <w:pPr>
              <w:spacing w:after="0" w:line="240" w:lineRule="auto"/>
              <w:rPr>
                <w:ins w:id="1135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136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16A8F117" w14:textId="75EDD6CC" w:rsidR="00F45CBD" w:rsidRDefault="00F45CBD" w:rsidP="00FA1885">
            <w:pPr>
              <w:spacing w:after="0" w:line="240" w:lineRule="auto"/>
              <w:rPr>
                <w:ins w:id="1137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138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A35CCC1" w14:textId="10C68EA5" w:rsidR="00F45CBD" w:rsidRDefault="00F45CBD" w:rsidP="00FA1885">
            <w:pPr>
              <w:spacing w:after="0" w:line="240" w:lineRule="auto"/>
              <w:rPr>
                <w:ins w:id="1139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  <w:ins w:id="1140" w:author="Garcia, Celeste" w:date="2016-08-08T15:1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VMware vRealize Operations</w:t>
              </w:r>
            </w:ins>
          </w:p>
        </w:tc>
      </w:tr>
      <w:tr w:rsidR="00F45CBD" w:rsidRPr="00FA1885" w14:paraId="7B6084F6" w14:textId="77777777" w:rsidTr="00F45CBD">
        <w:trPr>
          <w:trHeight w:val="255"/>
          <w:jc w:val="center"/>
          <w:ins w:id="1141" w:author="Garcia, Celeste" w:date="2016-08-08T15:10:00Z"/>
          <w:trPrChange w:id="1142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143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668BB15C" w14:textId="637185F0" w:rsidR="00F45CBD" w:rsidRPr="00FA1885" w:rsidRDefault="00F45CBD" w:rsidP="00FA1885">
            <w:pPr>
              <w:spacing w:after="0" w:line="240" w:lineRule="auto"/>
              <w:rPr>
                <w:ins w:id="1144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145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18200206" w14:textId="77777777" w:rsidR="00F45CBD" w:rsidRPr="00FA1885" w:rsidRDefault="00F45CBD" w:rsidP="00FA1885">
            <w:pPr>
              <w:spacing w:after="0" w:line="240" w:lineRule="auto"/>
              <w:rPr>
                <w:ins w:id="1146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147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1EFA4D5D" w14:textId="58AF8268" w:rsidR="00F45CBD" w:rsidRDefault="00F45CBD" w:rsidP="00FA1885">
            <w:pPr>
              <w:spacing w:after="0" w:line="240" w:lineRule="auto"/>
              <w:rPr>
                <w:ins w:id="1148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149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0376B092" w14:textId="3BAA4584" w:rsidR="00F45CBD" w:rsidRDefault="00F45CBD" w:rsidP="00FA1885">
            <w:pPr>
              <w:spacing w:after="0" w:line="240" w:lineRule="auto"/>
              <w:rPr>
                <w:ins w:id="1150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  <w:ins w:id="1151" w:author="Garcia, Celeste" w:date="2016-08-08T15:1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VMware vRealize Log Insight</w:t>
              </w:r>
            </w:ins>
          </w:p>
        </w:tc>
      </w:tr>
      <w:tr w:rsidR="00F45CBD" w:rsidRPr="00FA1885" w14:paraId="635AB211" w14:textId="77777777" w:rsidTr="00F45CBD">
        <w:trPr>
          <w:trHeight w:val="255"/>
          <w:jc w:val="center"/>
          <w:ins w:id="1152" w:author="Garcia, Celeste" w:date="2016-08-08T15:10:00Z"/>
          <w:trPrChange w:id="1153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154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70B6762D" w14:textId="2AB7C73C" w:rsidR="00F45CBD" w:rsidRPr="00FA1885" w:rsidRDefault="00F45CBD" w:rsidP="00FA1885">
            <w:pPr>
              <w:spacing w:after="0" w:line="240" w:lineRule="auto"/>
              <w:rPr>
                <w:ins w:id="1155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156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22E08CF8" w14:textId="77777777" w:rsidR="00F45CBD" w:rsidRPr="00FA1885" w:rsidRDefault="00F45CBD" w:rsidP="00FA1885">
            <w:pPr>
              <w:spacing w:after="0" w:line="240" w:lineRule="auto"/>
              <w:rPr>
                <w:ins w:id="1157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158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1B8CB9DF" w14:textId="1D1CADEB" w:rsidR="00F45CBD" w:rsidRDefault="00F45CBD" w:rsidP="00FA1885">
            <w:pPr>
              <w:spacing w:after="0" w:line="240" w:lineRule="auto"/>
              <w:rPr>
                <w:ins w:id="1159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160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00C36733" w14:textId="0E39B2B8" w:rsidR="00F45CBD" w:rsidRDefault="00F45CBD" w:rsidP="00FA1885">
            <w:pPr>
              <w:spacing w:after="0" w:line="240" w:lineRule="auto"/>
              <w:rPr>
                <w:ins w:id="1161" w:author="Garcia, Celeste" w:date="2016-08-08T15:10:00Z"/>
                <w:rFonts w:eastAsia="Times New Roman" w:cs="Tahoma"/>
                <w:color w:val="000000"/>
                <w:sz w:val="16"/>
                <w:szCs w:val="16"/>
              </w:rPr>
            </w:pPr>
            <w:ins w:id="1162" w:author="Garcia, Celeste" w:date="2016-08-08T15:1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Arkin</w:t>
              </w:r>
            </w:ins>
          </w:p>
        </w:tc>
      </w:tr>
      <w:tr w:rsidR="00F45CBD" w:rsidRPr="00FA1885" w14:paraId="67A4C55D" w14:textId="77777777" w:rsidTr="00F45CBD">
        <w:trPr>
          <w:trHeight w:val="255"/>
          <w:jc w:val="center"/>
          <w:trPrChange w:id="1163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164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58" w14:textId="5FF0EEE4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165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59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166" w:author="Garcia, Celeste" w:date="2016-08-08T15:17:00Z">
              <w:tcPr>
                <w:tcW w:w="3051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5A" w14:textId="77777777" w:rsidR="00F45CBD" w:rsidRPr="00FA1885" w:rsidDel="00490B7B" w:rsidRDefault="00F45CBD" w:rsidP="00A42906">
            <w:pPr>
              <w:spacing w:after="0" w:line="240" w:lineRule="auto"/>
              <w:rPr>
                <w:del w:id="1167" w:author="Gray, Elizabeth" w:date="2016-07-15T10:44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Patch Management</w:t>
            </w:r>
          </w:p>
          <w:p w14:paraId="67A4C55B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168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55C" w14:textId="25649BC3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169" w:author="Garcia, Celeste" w:date="2016-08-08T15:1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WSUS</w:t>
              </w:r>
            </w:ins>
          </w:p>
        </w:tc>
      </w:tr>
      <w:tr w:rsidR="00F45CBD" w:rsidRPr="00FA1885" w14:paraId="6E705A3E" w14:textId="77777777" w:rsidTr="00F45CBD">
        <w:trPr>
          <w:trHeight w:val="255"/>
          <w:jc w:val="center"/>
          <w:ins w:id="1170" w:author="Garcia, Celeste" w:date="2016-08-08T15:11:00Z"/>
          <w:trPrChange w:id="1171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172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5EF81888" w14:textId="08720B8B" w:rsidR="00F45CBD" w:rsidRPr="00FA1885" w:rsidRDefault="00F45CBD" w:rsidP="00FA1885">
            <w:pPr>
              <w:spacing w:after="0" w:line="240" w:lineRule="auto"/>
              <w:rPr>
                <w:ins w:id="1173" w:author="Garcia, Celeste" w:date="2016-08-08T15:1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174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6ED20766" w14:textId="77777777" w:rsidR="00F45CBD" w:rsidRPr="00FA1885" w:rsidRDefault="00F45CBD" w:rsidP="00FA1885">
            <w:pPr>
              <w:spacing w:after="0" w:line="240" w:lineRule="auto"/>
              <w:rPr>
                <w:ins w:id="1175" w:author="Garcia, Celeste" w:date="2016-08-08T15:1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176" w:author="Garcia, Celeste" w:date="2016-08-08T15:17:00Z">
              <w:tcPr>
                <w:tcW w:w="3051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0A72C6C6" w14:textId="77777777" w:rsidR="00F45CBD" w:rsidRPr="00FA1885" w:rsidRDefault="00F45CBD" w:rsidP="00FA1885">
            <w:pPr>
              <w:spacing w:after="0" w:line="240" w:lineRule="auto"/>
              <w:rPr>
                <w:ins w:id="1177" w:author="Garcia, Celeste" w:date="2016-08-08T15:11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178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70405100" w14:textId="5FB06DF7" w:rsidR="00F45CBD" w:rsidRDefault="00F45CBD" w:rsidP="00FA1885">
            <w:pPr>
              <w:spacing w:after="0" w:line="240" w:lineRule="auto"/>
              <w:rPr>
                <w:ins w:id="1179" w:author="Garcia, Celeste" w:date="2016-08-08T15:11:00Z"/>
                <w:rFonts w:eastAsia="Times New Roman" w:cs="Tahoma"/>
                <w:color w:val="000000"/>
                <w:sz w:val="16"/>
                <w:szCs w:val="16"/>
              </w:rPr>
            </w:pPr>
            <w:ins w:id="1180" w:author="Garcia, Celeste" w:date="2016-08-08T15:1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Mircrosoft SCCM</w:t>
              </w:r>
            </w:ins>
          </w:p>
        </w:tc>
      </w:tr>
      <w:tr w:rsidR="00042E84" w:rsidRPr="00FA1885" w14:paraId="67A4C56A" w14:textId="77777777" w:rsidTr="00F45CBD">
        <w:trPr>
          <w:trHeight w:val="259"/>
          <w:jc w:val="center"/>
          <w:trPrChange w:id="1181" w:author="Garcia, Celeste" w:date="2016-08-08T15:17:00Z">
            <w:trPr>
              <w:trHeight w:val="259"/>
              <w:jc w:val="center"/>
            </w:trPr>
          </w:trPrChange>
        </w:trPr>
        <w:tc>
          <w:tcPr>
            <w:tcW w:w="1858" w:type="dxa"/>
            <w:vMerge w:val="restart"/>
            <w:shd w:val="clear" w:color="auto" w:fill="auto"/>
            <w:noWrap/>
            <w:hideMark/>
            <w:tcPrChange w:id="1182" w:author="Garcia, Celeste" w:date="2016-08-08T15:17:00Z">
              <w:tcPr>
                <w:tcW w:w="2158" w:type="dxa"/>
                <w:gridSpan w:val="3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63" w14:textId="77777777" w:rsidR="00042E84" w:rsidRPr="00FA1885" w:rsidRDefault="00042E84" w:rsidP="00DE35FE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System Management</w:t>
            </w:r>
          </w:p>
          <w:p w14:paraId="67A4C564" w14:textId="77777777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1183" w:author="Garcia, Celeste" w:date="2016-08-08T15:17:00Z">
              <w:tcPr>
                <w:tcW w:w="2877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65" w14:textId="77777777" w:rsidR="00042E84" w:rsidRPr="00FA1885" w:rsidRDefault="00042E84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Network Infrastructure</w:t>
            </w:r>
          </w:p>
          <w:p w14:paraId="67A4C566" w14:textId="009D04BA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1184" w:author="Garcia, Celeste" w:date="2016-08-08T15:17:00Z">
              <w:tcPr>
                <w:tcW w:w="2877" w:type="dxa"/>
                <w:gridSpan w:val="5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67" w14:textId="77777777" w:rsidR="00042E84" w:rsidRPr="00FA1885" w:rsidDel="00042E84" w:rsidRDefault="00042E84" w:rsidP="00A42906">
            <w:pPr>
              <w:spacing w:after="0" w:line="240" w:lineRule="auto"/>
              <w:rPr>
                <w:del w:id="1185" w:author="Garcia, Celeste" w:date="2016-08-08T14:58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Load Balancing and Failover</w:t>
            </w:r>
          </w:p>
          <w:p w14:paraId="67A4C568" w14:textId="77777777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186" w:author="Garcia, Celeste" w:date="2016-08-08T15:17:00Z">
              <w:tcPr>
                <w:tcW w:w="2158" w:type="dxa"/>
                <w:shd w:val="clear" w:color="auto" w:fill="FBE4D5" w:themeFill="accent2" w:themeFillTint="33"/>
                <w:noWrap/>
              </w:tcPr>
            </w:tcPrChange>
          </w:tcPr>
          <w:p w14:paraId="67A4C569" w14:textId="313ACE5B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187" w:author="Garcia, Celeste" w:date="2016-08-08T14:5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F5 Big IP</w:t>
              </w:r>
            </w:ins>
          </w:p>
        </w:tc>
      </w:tr>
      <w:tr w:rsidR="00042E84" w:rsidRPr="00FA1885" w14:paraId="67A4C575" w14:textId="77777777" w:rsidTr="00F45CBD">
        <w:trPr>
          <w:trHeight w:val="255"/>
          <w:jc w:val="center"/>
          <w:trPrChange w:id="1188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189" w:author="Garcia, Celeste" w:date="2016-08-08T15:17:00Z">
              <w:tcPr>
                <w:tcW w:w="2158" w:type="dxa"/>
                <w:gridSpan w:val="3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70" w14:textId="77777777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190" w:author="Garcia, Celeste" w:date="2016-08-08T15:17:00Z">
              <w:tcPr>
                <w:tcW w:w="2877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71" w14:textId="1A0FF674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191" w:author="Garcia, Celeste" w:date="2016-08-08T15:17:00Z">
              <w:tcPr>
                <w:tcW w:w="2877" w:type="dxa"/>
                <w:gridSpan w:val="5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72" w14:textId="77777777" w:rsidR="00042E84" w:rsidRPr="00FA1885" w:rsidRDefault="00042E84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Network Name and Address</w:t>
            </w:r>
          </w:p>
          <w:p w14:paraId="67A4C573" w14:textId="77777777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192" w:author="Garcia, Celeste" w:date="2016-08-08T15:17:00Z">
              <w:tcPr>
                <w:tcW w:w="2158" w:type="dxa"/>
                <w:shd w:val="clear" w:color="auto" w:fill="FBE4D5" w:themeFill="accent2" w:themeFillTint="33"/>
                <w:noWrap/>
              </w:tcPr>
            </w:tcPrChange>
          </w:tcPr>
          <w:p w14:paraId="67A4C574" w14:textId="7D9E26DC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193" w:author="Garcia, Celeste" w:date="2016-08-08T14:5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InfoBlox/Windows DNS</w:t>
              </w:r>
            </w:ins>
          </w:p>
        </w:tc>
      </w:tr>
      <w:tr w:rsidR="00042E84" w:rsidRPr="00FA1885" w14:paraId="67A4C57A" w14:textId="77777777" w:rsidTr="00F45CBD">
        <w:trPr>
          <w:trHeight w:val="259"/>
          <w:jc w:val="center"/>
          <w:trPrChange w:id="1194" w:author="Garcia, Celeste" w:date="2016-08-08T15:17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195" w:author="Garcia, Celeste" w:date="2016-08-08T15:17:00Z">
              <w:tcPr>
                <w:tcW w:w="2158" w:type="dxa"/>
                <w:gridSpan w:val="3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76" w14:textId="77777777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196" w:author="Garcia, Celeste" w:date="2016-08-08T15:17:00Z">
              <w:tcPr>
                <w:tcW w:w="2877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77" w14:textId="00F111A8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1197" w:author="Garcia, Celeste" w:date="2016-08-08T15:17:00Z">
              <w:tcPr>
                <w:tcW w:w="2877" w:type="dxa"/>
                <w:gridSpan w:val="5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78" w14:textId="77777777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198" w:author="Garcia, Celeste" w:date="2016-08-08T15:17:00Z">
              <w:tcPr>
                <w:tcW w:w="2158" w:type="dxa"/>
                <w:shd w:val="clear" w:color="auto" w:fill="FBE4D5" w:themeFill="accent2" w:themeFillTint="33"/>
                <w:noWrap/>
              </w:tcPr>
            </w:tcPrChange>
          </w:tcPr>
          <w:p w14:paraId="67A4C579" w14:textId="2A1A2AAE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199" w:author="Garcia, Celeste" w:date="2016-08-08T14:59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BIND DNS (Internet Connectivity)</w:t>
              </w:r>
            </w:ins>
          </w:p>
        </w:tc>
      </w:tr>
      <w:tr w:rsidR="00042E84" w:rsidRPr="00FA1885" w14:paraId="67A4C580" w14:textId="77777777" w:rsidTr="00F45CBD">
        <w:trPr>
          <w:trHeight w:val="255"/>
          <w:jc w:val="center"/>
          <w:trPrChange w:id="1200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201" w:author="Garcia, Celeste" w:date="2016-08-08T15:17:00Z">
              <w:tcPr>
                <w:tcW w:w="2158" w:type="dxa"/>
                <w:gridSpan w:val="3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7B" w14:textId="77777777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202" w:author="Garcia, Celeste" w:date="2016-08-08T15:17:00Z">
              <w:tcPr>
                <w:tcW w:w="2877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7C" w14:textId="779A48CD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203" w:author="Garcia, Celeste" w:date="2016-08-08T15:17:00Z">
              <w:tcPr>
                <w:tcW w:w="2877" w:type="dxa"/>
                <w:gridSpan w:val="5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7D" w14:textId="77777777" w:rsidR="00042E84" w:rsidRPr="00FA1885" w:rsidRDefault="00042E84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Switching and Routing</w:t>
            </w:r>
          </w:p>
          <w:p w14:paraId="67A4C57E" w14:textId="77777777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204" w:author="Garcia, Celeste" w:date="2016-08-08T15:17:00Z">
              <w:tcPr>
                <w:tcW w:w="2158" w:type="dxa"/>
                <w:shd w:val="clear" w:color="auto" w:fill="FBE4D5" w:themeFill="accent2" w:themeFillTint="33"/>
                <w:noWrap/>
              </w:tcPr>
            </w:tcPrChange>
          </w:tcPr>
          <w:p w14:paraId="67A4C57F" w14:textId="2F6C2090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205" w:author="Garcia, Celeste" w:date="2016-08-08T14:57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C</w:t>
              </w:r>
            </w:ins>
            <w:ins w:id="1206" w:author="Garcia, Celeste" w:date="2016-08-08T14:5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isco (Data Center)</w:t>
              </w:r>
            </w:ins>
          </w:p>
        </w:tc>
      </w:tr>
      <w:tr w:rsidR="00042E84" w:rsidRPr="00FA1885" w14:paraId="67A4C585" w14:textId="77777777" w:rsidTr="00F45CBD">
        <w:trPr>
          <w:trHeight w:val="259"/>
          <w:jc w:val="center"/>
          <w:trPrChange w:id="1207" w:author="Garcia, Celeste" w:date="2016-08-08T15:17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208" w:author="Garcia, Celeste" w:date="2016-08-08T15:17:00Z">
              <w:tcPr>
                <w:tcW w:w="2158" w:type="dxa"/>
                <w:gridSpan w:val="3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81" w14:textId="77777777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209" w:author="Garcia, Celeste" w:date="2016-08-08T15:17:00Z">
              <w:tcPr>
                <w:tcW w:w="2877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82" w14:textId="6E39272A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1210" w:author="Garcia, Celeste" w:date="2016-08-08T15:17:00Z">
              <w:tcPr>
                <w:tcW w:w="2877" w:type="dxa"/>
                <w:gridSpan w:val="5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83" w14:textId="77777777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211" w:author="Garcia, Celeste" w:date="2016-08-08T15:17:00Z">
              <w:tcPr>
                <w:tcW w:w="2158" w:type="dxa"/>
                <w:shd w:val="clear" w:color="auto" w:fill="FBE4D5" w:themeFill="accent2" w:themeFillTint="33"/>
                <w:noWrap/>
              </w:tcPr>
            </w:tcPrChange>
          </w:tcPr>
          <w:p w14:paraId="67A4C584" w14:textId="502AAEAB" w:rsidR="00042E84" w:rsidRPr="00FA1885" w:rsidRDefault="00042E84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212" w:author="Garcia, Celeste" w:date="2016-08-08T14:5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Brocade (Fire Stations)</w:t>
              </w:r>
            </w:ins>
          </w:p>
        </w:tc>
      </w:tr>
      <w:tr w:rsidR="00042E84" w:rsidRPr="00FA1885" w14:paraId="35B73791" w14:textId="77777777" w:rsidTr="00F45CBD">
        <w:trPr>
          <w:trHeight w:val="259"/>
          <w:jc w:val="center"/>
          <w:ins w:id="1213" w:author="Garcia, Celeste" w:date="2016-08-08T14:58:00Z"/>
          <w:trPrChange w:id="1214" w:author="Garcia, Celeste" w:date="2016-08-08T15:17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215" w:author="Garcia, Celeste" w:date="2016-08-08T15:17:00Z">
              <w:tcPr>
                <w:tcW w:w="2158" w:type="dxa"/>
                <w:gridSpan w:val="3"/>
                <w:vMerge/>
                <w:shd w:val="clear" w:color="auto" w:fill="FBE4D5" w:themeFill="accent2" w:themeFillTint="33"/>
                <w:noWrap/>
              </w:tcPr>
            </w:tcPrChange>
          </w:tcPr>
          <w:p w14:paraId="36B54B84" w14:textId="77777777" w:rsidR="00042E84" w:rsidRPr="00FA1885" w:rsidRDefault="00042E84" w:rsidP="00FA1885">
            <w:pPr>
              <w:spacing w:after="0" w:line="240" w:lineRule="auto"/>
              <w:rPr>
                <w:ins w:id="1216" w:author="Garcia, Celeste" w:date="2016-08-08T14:5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217" w:author="Garcia, Celeste" w:date="2016-08-08T15:17:00Z">
              <w:tcPr>
                <w:tcW w:w="2877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641EE0CA" w14:textId="587248EE" w:rsidR="00042E84" w:rsidRPr="00FA1885" w:rsidRDefault="00042E84" w:rsidP="00FA1885">
            <w:pPr>
              <w:spacing w:after="0" w:line="240" w:lineRule="auto"/>
              <w:rPr>
                <w:ins w:id="1218" w:author="Garcia, Celeste" w:date="2016-08-08T14:5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219" w:author="Garcia, Celeste" w:date="2016-08-08T15:17:00Z">
              <w:tcPr>
                <w:tcW w:w="2877" w:type="dxa"/>
                <w:gridSpan w:val="5"/>
                <w:vMerge/>
                <w:shd w:val="clear" w:color="auto" w:fill="FBE4D5" w:themeFill="accent2" w:themeFillTint="33"/>
                <w:noWrap/>
              </w:tcPr>
            </w:tcPrChange>
          </w:tcPr>
          <w:p w14:paraId="0FA29D6C" w14:textId="77777777" w:rsidR="00042E84" w:rsidRPr="00FA1885" w:rsidRDefault="00042E84" w:rsidP="00FA1885">
            <w:pPr>
              <w:spacing w:after="0" w:line="240" w:lineRule="auto"/>
              <w:rPr>
                <w:ins w:id="1220" w:author="Garcia, Celeste" w:date="2016-08-08T14:58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221" w:author="Garcia, Celeste" w:date="2016-08-08T15:17:00Z">
              <w:tcPr>
                <w:tcW w:w="2158" w:type="dxa"/>
                <w:shd w:val="clear" w:color="auto" w:fill="FBE4D5" w:themeFill="accent2" w:themeFillTint="33"/>
                <w:noWrap/>
              </w:tcPr>
            </w:tcPrChange>
          </w:tcPr>
          <w:p w14:paraId="6C7DEB42" w14:textId="16F2EC13" w:rsidR="00042E84" w:rsidRDefault="00042E84" w:rsidP="00FA1885">
            <w:pPr>
              <w:spacing w:after="0" w:line="240" w:lineRule="auto"/>
              <w:rPr>
                <w:ins w:id="1222" w:author="Garcia, Celeste" w:date="2016-08-08T14:58:00Z"/>
                <w:rFonts w:eastAsia="Times New Roman" w:cs="Tahoma"/>
                <w:color w:val="000000"/>
                <w:sz w:val="16"/>
                <w:szCs w:val="16"/>
              </w:rPr>
            </w:pPr>
            <w:ins w:id="1223" w:author="Garcia, Celeste" w:date="2016-08-08T14:5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ADVA (COATTN)</w:t>
              </w:r>
            </w:ins>
          </w:p>
        </w:tc>
      </w:tr>
      <w:tr w:rsidR="00042E84" w:rsidRPr="00FA1885" w14:paraId="67A4C58C" w14:textId="77777777" w:rsidTr="00F45CBD">
        <w:trPr>
          <w:trHeight w:val="255"/>
          <w:jc w:val="center"/>
          <w:trPrChange w:id="1224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225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86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 w:val="restart"/>
            <w:shd w:val="clear" w:color="auto" w:fill="auto"/>
            <w:noWrap/>
            <w:hideMark/>
            <w:tcPrChange w:id="1226" w:author="Garcia, Celeste" w:date="2016-08-08T15:17:00Z">
              <w:tcPr>
                <w:tcW w:w="2018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87" w14:textId="77777777" w:rsidR="00DE35FE" w:rsidRPr="00FA1885" w:rsidRDefault="00DE35FE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System Management Tools</w:t>
            </w:r>
          </w:p>
          <w:p w14:paraId="67A4C588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1227" w:author="Garcia, Celeste" w:date="2016-08-08T15:17:00Z">
              <w:tcPr>
                <w:tcW w:w="3051" w:type="dxa"/>
                <w:gridSpan w:val="4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89" w14:textId="77777777" w:rsidR="00DE35FE" w:rsidRPr="00FA1885" w:rsidDel="00F45CBD" w:rsidRDefault="00DE35FE" w:rsidP="00A42906">
            <w:pPr>
              <w:spacing w:after="0" w:line="240" w:lineRule="auto"/>
              <w:rPr>
                <w:del w:id="1228" w:author="Garcia, Celeste" w:date="2016-08-08T15:12:00Z"/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Alert Management</w:t>
            </w:r>
          </w:p>
          <w:p w14:paraId="67A4C58A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229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58B" w14:textId="6957C4D7" w:rsidR="00DE35FE" w:rsidRPr="00FA1885" w:rsidRDefault="00E3289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230" w:author="Gray, Elizabeth" w:date="2016-08-08T14:08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SolarWinds</w:t>
              </w:r>
            </w:ins>
          </w:p>
        </w:tc>
      </w:tr>
      <w:tr w:rsidR="00042E84" w:rsidRPr="00FA1885" w14:paraId="67A4C596" w14:textId="77777777" w:rsidTr="00F45CBD">
        <w:trPr>
          <w:trHeight w:val="255"/>
          <w:jc w:val="center"/>
          <w:trPrChange w:id="1231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232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92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233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93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1234" w:author="Garcia, Celeste" w:date="2016-08-08T15:17:00Z">
              <w:tcPr>
                <w:tcW w:w="2709" w:type="dxa"/>
                <w:gridSpan w:val="4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94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Application Management</w:t>
            </w:r>
          </w:p>
        </w:tc>
        <w:tc>
          <w:tcPr>
            <w:tcW w:w="2965" w:type="dxa"/>
            <w:shd w:val="clear" w:color="auto" w:fill="auto"/>
            <w:noWrap/>
            <w:tcPrChange w:id="1235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595" w14:textId="383C3402" w:rsidR="00DE35FE" w:rsidRPr="00FA1885" w:rsidRDefault="00E32892" w:rsidP="00E32892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236" w:author="Gray, Elizabeth" w:date="2016-08-08T14:10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SolarWinds SAM</w:t>
              </w:r>
            </w:ins>
          </w:p>
        </w:tc>
      </w:tr>
      <w:tr w:rsidR="00042E84" w:rsidRPr="00FA1885" w14:paraId="67A4C59B" w14:textId="77777777" w:rsidTr="00F45CBD">
        <w:trPr>
          <w:trHeight w:val="255"/>
          <w:jc w:val="center"/>
          <w:trPrChange w:id="1237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238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97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239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98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shd w:val="clear" w:color="auto" w:fill="auto"/>
            <w:noWrap/>
            <w:hideMark/>
            <w:tcPrChange w:id="1240" w:author="Garcia, Celeste" w:date="2016-08-08T15:17:00Z">
              <w:tcPr>
                <w:tcW w:w="3051" w:type="dxa"/>
                <w:gridSpan w:val="4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99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Asset Management and Work Order</w:t>
            </w:r>
          </w:p>
        </w:tc>
        <w:tc>
          <w:tcPr>
            <w:tcW w:w="2965" w:type="dxa"/>
            <w:shd w:val="clear" w:color="auto" w:fill="auto"/>
            <w:noWrap/>
            <w:tcPrChange w:id="1241" w:author="Garcia, Celeste" w:date="2016-08-08T15:17:00Z">
              <w:tcPr>
                <w:tcW w:w="3143" w:type="dxa"/>
                <w:gridSpan w:val="4"/>
                <w:shd w:val="clear" w:color="auto" w:fill="FBE4D5" w:themeFill="accent2" w:themeFillTint="33"/>
                <w:noWrap/>
              </w:tcPr>
            </w:tcPrChange>
          </w:tcPr>
          <w:p w14:paraId="67A4C59A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</w:tr>
      <w:tr w:rsidR="00042E84" w:rsidRPr="00FA1885" w14:paraId="67A4C5A5" w14:textId="77777777" w:rsidTr="00F45CBD">
        <w:trPr>
          <w:trHeight w:val="255"/>
          <w:jc w:val="center"/>
          <w:trPrChange w:id="1242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243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A1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244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A2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245" w:author="Garcia, Celeste" w:date="2016-08-08T15:17:00Z">
              <w:tcPr>
                <w:tcW w:w="2709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A3" w14:textId="77777777" w:rsidR="00DE35FE" w:rsidRPr="00FA1885" w:rsidRDefault="00BF53A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Data Center Automation Software</w:t>
            </w:r>
          </w:p>
        </w:tc>
        <w:tc>
          <w:tcPr>
            <w:tcW w:w="2965" w:type="dxa"/>
            <w:shd w:val="clear" w:color="auto" w:fill="auto"/>
            <w:noWrap/>
            <w:tcPrChange w:id="1246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5A4" w14:textId="7ED2B27E" w:rsidR="00DE35FE" w:rsidRPr="00FA1885" w:rsidRDefault="00E3289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247" w:author="Gray, Elizabeth" w:date="2016-08-08T14:1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VM Ware</w:t>
              </w:r>
            </w:ins>
          </w:p>
        </w:tc>
      </w:tr>
      <w:tr w:rsidR="00042E84" w:rsidRPr="00FA1885" w14:paraId="67A4C5AA" w14:textId="77777777" w:rsidTr="00F45CBD">
        <w:trPr>
          <w:trHeight w:val="259"/>
          <w:jc w:val="center"/>
          <w:trPrChange w:id="1248" w:author="Garcia, Celeste" w:date="2016-08-08T15:17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249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A6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250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A7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1251" w:author="Garcia, Celeste" w:date="2016-08-08T15:17:00Z">
              <w:tcPr>
                <w:tcW w:w="2709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A8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252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5A9" w14:textId="75C0E59D" w:rsidR="00DE35FE" w:rsidRPr="00FA1885" w:rsidRDefault="00E32892" w:rsidP="00E32892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253" w:author="Gray, Elizabeth" w:date="2016-08-08T14:11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V Realize Automation</w:t>
              </w:r>
            </w:ins>
          </w:p>
        </w:tc>
      </w:tr>
      <w:tr w:rsidR="00F45CBD" w:rsidRPr="00FA1885" w14:paraId="67A4C5AF" w14:textId="77777777" w:rsidTr="00F45CBD">
        <w:trPr>
          <w:trHeight w:val="255"/>
          <w:jc w:val="center"/>
          <w:trPrChange w:id="1254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255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AB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256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AC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257" w:author="Garcia, Celeste" w:date="2016-08-08T15:17:00Z">
              <w:tcPr>
                <w:tcW w:w="3229" w:type="dxa"/>
                <w:gridSpan w:val="5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39FB7621" w14:textId="77777777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Disaster Recovery</w:t>
            </w:r>
          </w:p>
          <w:p w14:paraId="67A4C5AD" w14:textId="1A4C4C56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258" w:author="Garcia, Celeste" w:date="2016-08-08T15:17:00Z">
              <w:tcPr>
                <w:tcW w:w="2965" w:type="dxa"/>
                <w:gridSpan w:val="3"/>
                <w:shd w:val="clear" w:color="auto" w:fill="FBE4D5" w:themeFill="accent2" w:themeFillTint="33"/>
                <w:noWrap/>
              </w:tcPr>
            </w:tcPrChange>
          </w:tcPr>
          <w:p w14:paraId="1FC3C157" w14:textId="77777777" w:rsidR="00F45CBD" w:rsidDel="00F45CBD" w:rsidRDefault="00F45CBD" w:rsidP="00FA1885">
            <w:pPr>
              <w:spacing w:after="0" w:line="240" w:lineRule="auto"/>
              <w:rPr>
                <w:ins w:id="1259" w:author="Gray, Elizabeth" w:date="2016-08-08T14:12:00Z"/>
                <w:del w:id="1260" w:author="Garcia, Celeste" w:date="2016-08-08T15:13:00Z"/>
                <w:rFonts w:eastAsia="Times New Roman" w:cs="Tahoma"/>
                <w:color w:val="000000"/>
                <w:sz w:val="16"/>
                <w:szCs w:val="16"/>
              </w:rPr>
            </w:pPr>
            <w:ins w:id="1261" w:author="Gray, Elizabeth" w:date="2016-08-08T14:12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VEEAM</w:t>
              </w:r>
            </w:ins>
          </w:p>
          <w:p w14:paraId="67A4C5AE" w14:textId="320B0152" w:rsidR="00F45CBD" w:rsidRPr="00FA1885" w:rsidRDefault="00F45CBD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262" w:author="Gray, Elizabeth" w:date="2016-08-08T14:12:00Z">
              <w:del w:id="1263" w:author="Garcia, Celeste" w:date="2016-08-08T15:13:00Z">
                <w:r w:rsidDel="00F45CBD">
                  <w:rPr>
                    <w:rFonts w:eastAsia="Times New Roman" w:cs="Tahoma"/>
                    <w:color w:val="000000"/>
                    <w:sz w:val="16"/>
                    <w:szCs w:val="16"/>
                  </w:rPr>
                  <w:delText>Zerto</w:delText>
                </w:r>
              </w:del>
            </w:ins>
          </w:p>
        </w:tc>
      </w:tr>
      <w:tr w:rsidR="00F45CBD" w:rsidRPr="00FA1885" w14:paraId="4E7735D2" w14:textId="77777777" w:rsidTr="00F45CBD">
        <w:trPr>
          <w:trHeight w:val="255"/>
          <w:jc w:val="center"/>
          <w:ins w:id="1264" w:author="Garcia, Celeste" w:date="2016-08-08T15:12:00Z"/>
          <w:trPrChange w:id="1265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tcPrChange w:id="1266" w:author="Garcia, Celeste" w:date="2016-08-08T15:17:00Z">
              <w:tcPr>
                <w:tcW w:w="1858" w:type="dxa"/>
                <w:vMerge/>
                <w:shd w:val="clear" w:color="auto" w:fill="FBE4D5" w:themeFill="accent2" w:themeFillTint="33"/>
                <w:noWrap/>
              </w:tcPr>
            </w:tcPrChange>
          </w:tcPr>
          <w:p w14:paraId="77593845" w14:textId="77777777" w:rsidR="00F45CBD" w:rsidRPr="00FA1885" w:rsidRDefault="00F45CBD" w:rsidP="00FA1885">
            <w:pPr>
              <w:spacing w:after="0" w:line="240" w:lineRule="auto"/>
              <w:rPr>
                <w:ins w:id="1267" w:author="Garcia, Celeste" w:date="2016-08-08T15:12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tcPrChange w:id="1268" w:author="Garcia, Celeste" w:date="2016-08-08T15:17:00Z">
              <w:tcPr>
                <w:tcW w:w="2018" w:type="dxa"/>
                <w:gridSpan w:val="4"/>
                <w:vMerge/>
                <w:shd w:val="clear" w:color="auto" w:fill="FBE4D5" w:themeFill="accent2" w:themeFillTint="33"/>
                <w:noWrap/>
              </w:tcPr>
            </w:tcPrChange>
          </w:tcPr>
          <w:p w14:paraId="34D0B99C" w14:textId="77777777" w:rsidR="00F45CBD" w:rsidRPr="00FA1885" w:rsidRDefault="00F45CBD" w:rsidP="00FA1885">
            <w:pPr>
              <w:spacing w:after="0" w:line="240" w:lineRule="auto"/>
              <w:rPr>
                <w:ins w:id="1269" w:author="Garcia, Celeste" w:date="2016-08-08T15:12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tcPrChange w:id="1270" w:author="Garcia, Celeste" w:date="2016-08-08T15:17:00Z">
              <w:tcPr>
                <w:tcW w:w="3229" w:type="dxa"/>
                <w:gridSpan w:val="5"/>
                <w:vMerge/>
                <w:shd w:val="clear" w:color="auto" w:fill="FBE4D5" w:themeFill="accent2" w:themeFillTint="33"/>
                <w:noWrap/>
              </w:tcPr>
            </w:tcPrChange>
          </w:tcPr>
          <w:p w14:paraId="466D69F7" w14:textId="0781C2A1" w:rsidR="00F45CBD" w:rsidRPr="00FA1885" w:rsidRDefault="00F45CBD" w:rsidP="00FA1885">
            <w:pPr>
              <w:spacing w:after="0" w:line="240" w:lineRule="auto"/>
              <w:rPr>
                <w:ins w:id="1271" w:author="Garcia, Celeste" w:date="2016-08-08T15:12:00Z"/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272" w:author="Garcia, Celeste" w:date="2016-08-08T15:17:00Z">
              <w:tcPr>
                <w:tcW w:w="2965" w:type="dxa"/>
                <w:gridSpan w:val="3"/>
                <w:shd w:val="clear" w:color="auto" w:fill="FBE4D5" w:themeFill="accent2" w:themeFillTint="33"/>
                <w:noWrap/>
              </w:tcPr>
            </w:tcPrChange>
          </w:tcPr>
          <w:p w14:paraId="6E870FD4" w14:textId="6B3E680D" w:rsidR="00F45CBD" w:rsidRDefault="00F45CBD" w:rsidP="00FA1885">
            <w:pPr>
              <w:spacing w:after="0" w:line="240" w:lineRule="auto"/>
              <w:rPr>
                <w:ins w:id="1273" w:author="Garcia, Celeste" w:date="2016-08-08T15:12:00Z"/>
                <w:rFonts w:eastAsia="Times New Roman" w:cs="Tahoma"/>
                <w:color w:val="000000"/>
                <w:sz w:val="16"/>
                <w:szCs w:val="16"/>
              </w:rPr>
            </w:pPr>
            <w:ins w:id="1274" w:author="Garcia, Celeste" w:date="2016-08-08T15:1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Zerto</w:t>
              </w:r>
            </w:ins>
          </w:p>
        </w:tc>
      </w:tr>
      <w:tr w:rsidR="00042E84" w:rsidRPr="00FA1885" w14:paraId="67A4C5B5" w14:textId="77777777" w:rsidTr="00F45CBD">
        <w:trPr>
          <w:trHeight w:val="255"/>
          <w:jc w:val="center"/>
          <w:trPrChange w:id="1275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276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B0" w14:textId="33DCDB82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277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B1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278" w:author="Garcia, Celeste" w:date="2016-08-08T15:17:00Z">
              <w:tcPr>
                <w:tcW w:w="2709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B2" w14:textId="77777777" w:rsidR="00DE35FE" w:rsidRPr="00FA1885" w:rsidRDefault="00DE35FE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Monitoring</w:t>
            </w:r>
          </w:p>
          <w:p w14:paraId="67A4C5B3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279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5B4" w14:textId="2D824791" w:rsidR="00DE35FE" w:rsidRPr="00FA1885" w:rsidRDefault="00E3289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280" w:author="Gray, Elizabeth" w:date="2016-08-08T14:12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Solar Winds NPM</w:t>
              </w:r>
            </w:ins>
          </w:p>
        </w:tc>
      </w:tr>
      <w:tr w:rsidR="00042E84" w:rsidRPr="00FA1885" w14:paraId="67A4C5BA" w14:textId="77777777" w:rsidTr="00F45CBD">
        <w:trPr>
          <w:trHeight w:val="259"/>
          <w:jc w:val="center"/>
          <w:trPrChange w:id="1281" w:author="Garcia, Celeste" w:date="2016-08-08T15:17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282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B6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283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B7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1284" w:author="Garcia, Celeste" w:date="2016-08-08T15:17:00Z">
              <w:tcPr>
                <w:tcW w:w="2709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B8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285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5B9" w14:textId="08929CEF" w:rsidR="00DE35FE" w:rsidRPr="00FA1885" w:rsidRDefault="00E3289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286" w:author="Gray, Elizabeth" w:date="2016-08-08T14:12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Solar Winds SAM</w:t>
              </w:r>
            </w:ins>
          </w:p>
        </w:tc>
      </w:tr>
      <w:tr w:rsidR="00042E84" w:rsidRPr="00FA1885" w14:paraId="67A4C5C0" w14:textId="77777777" w:rsidTr="00F45CBD">
        <w:trPr>
          <w:trHeight w:val="255"/>
          <w:jc w:val="center"/>
          <w:trPrChange w:id="1287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288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BB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289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BC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290" w:author="Garcia, Celeste" w:date="2016-08-08T15:17:00Z">
              <w:tcPr>
                <w:tcW w:w="2709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BD" w14:textId="77777777" w:rsidR="00DE35FE" w:rsidRPr="00FA1885" w:rsidRDefault="00DE35FE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Remote Desktop Management</w:t>
            </w:r>
          </w:p>
          <w:p w14:paraId="67A4C5BE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291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5BF" w14:textId="260C2850" w:rsidR="00DE35FE" w:rsidRPr="00FA1885" w:rsidRDefault="00E3289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292" w:author="Gray, Elizabeth" w:date="2016-08-08T14:12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MS RDP</w:t>
              </w:r>
            </w:ins>
          </w:p>
        </w:tc>
      </w:tr>
      <w:tr w:rsidR="00042E84" w:rsidRPr="00FA1885" w14:paraId="67A4C5C5" w14:textId="77777777" w:rsidTr="00F45CBD">
        <w:trPr>
          <w:trHeight w:val="259"/>
          <w:jc w:val="center"/>
          <w:trPrChange w:id="1293" w:author="Garcia, Celeste" w:date="2016-08-08T15:17:00Z">
            <w:trPr>
              <w:trHeight w:val="259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294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C1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295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C2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1296" w:author="Garcia, Celeste" w:date="2016-08-08T15:17:00Z">
              <w:tcPr>
                <w:tcW w:w="2709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C3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297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57633162" w14:textId="77777777" w:rsidR="00E32892" w:rsidRDefault="00E32892" w:rsidP="00FA1885">
            <w:pPr>
              <w:spacing w:after="0" w:line="240" w:lineRule="auto"/>
              <w:rPr>
                <w:ins w:id="1298" w:author="Gray, Elizabeth" w:date="2016-08-08T14:12:00Z"/>
                <w:rFonts w:eastAsia="Times New Roman" w:cs="Tahoma"/>
                <w:color w:val="000000"/>
                <w:sz w:val="16"/>
                <w:szCs w:val="16"/>
              </w:rPr>
            </w:pPr>
            <w:ins w:id="1299" w:author="Gray, Elizabeth" w:date="2016-08-08T14:12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MS SCCM Remote Tool</w:t>
              </w:r>
            </w:ins>
          </w:p>
          <w:p w14:paraId="67A4C5C4" w14:textId="74EFB746" w:rsidR="00DE35FE" w:rsidRPr="00FA1885" w:rsidRDefault="00E3289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300" w:author="Gray, Elizabeth" w:date="2016-08-08T14:1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DameWare</w:t>
              </w:r>
            </w:ins>
          </w:p>
        </w:tc>
      </w:tr>
      <w:tr w:rsidR="00042E84" w:rsidRPr="00FA1885" w14:paraId="67A4C5CA" w14:textId="77777777" w:rsidTr="00F45CBD">
        <w:trPr>
          <w:trHeight w:val="255"/>
          <w:jc w:val="center"/>
          <w:trPrChange w:id="1301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302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C6" w14:textId="136A6D4C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303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C7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 w:val="restart"/>
            <w:shd w:val="clear" w:color="auto" w:fill="auto"/>
            <w:noWrap/>
            <w:hideMark/>
            <w:tcPrChange w:id="1304" w:author="Garcia, Celeste" w:date="2016-08-08T15:17:00Z">
              <w:tcPr>
                <w:tcW w:w="2709" w:type="dxa"/>
                <w:gridSpan w:val="4"/>
                <w:vMerge w:val="restart"/>
                <w:shd w:val="clear" w:color="auto" w:fill="FBE4D5" w:themeFill="accent2" w:themeFillTint="33"/>
                <w:noWrap/>
                <w:hideMark/>
              </w:tcPr>
            </w:tcPrChange>
          </w:tcPr>
          <w:p w14:paraId="67A4C5C8" w14:textId="77777777" w:rsidR="00DE35FE" w:rsidRPr="00FA1885" w:rsidRDefault="00DE35FE" w:rsidP="00A42906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FA1885">
              <w:rPr>
                <w:rFonts w:eastAsia="Times New Roman" w:cs="Tahoma"/>
                <w:color w:val="000000"/>
                <w:sz w:val="16"/>
                <w:szCs w:val="16"/>
              </w:rPr>
              <w:t>System Change and Configuration Management</w:t>
            </w:r>
          </w:p>
        </w:tc>
        <w:tc>
          <w:tcPr>
            <w:tcW w:w="2965" w:type="dxa"/>
            <w:shd w:val="clear" w:color="auto" w:fill="auto"/>
            <w:noWrap/>
            <w:tcPrChange w:id="1305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5C9" w14:textId="7E7981DC" w:rsidR="00DE35FE" w:rsidRPr="00FA1885" w:rsidRDefault="00E3289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306" w:author="Gray, Elizabeth" w:date="2016-08-08T14:1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MS SCCM</w:t>
              </w:r>
            </w:ins>
          </w:p>
        </w:tc>
      </w:tr>
      <w:tr w:rsidR="00042E84" w:rsidRPr="00FA1885" w14:paraId="67A4C5CF" w14:textId="77777777" w:rsidTr="00F45CBD">
        <w:trPr>
          <w:trHeight w:val="255"/>
          <w:jc w:val="center"/>
          <w:trPrChange w:id="1307" w:author="Garcia, Celeste" w:date="2016-08-08T15:17:00Z">
            <w:trPr>
              <w:trHeight w:val="255"/>
              <w:jc w:val="center"/>
            </w:trPr>
          </w:trPrChange>
        </w:trPr>
        <w:tc>
          <w:tcPr>
            <w:tcW w:w="1858" w:type="dxa"/>
            <w:vMerge/>
            <w:shd w:val="clear" w:color="auto" w:fill="auto"/>
            <w:noWrap/>
            <w:hideMark/>
            <w:tcPrChange w:id="1308" w:author="Garcia, Celeste" w:date="2016-08-08T15:17:00Z">
              <w:tcPr>
                <w:tcW w:w="186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CB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018" w:type="dxa"/>
            <w:vMerge/>
            <w:shd w:val="clear" w:color="auto" w:fill="auto"/>
            <w:noWrap/>
            <w:hideMark/>
            <w:tcPrChange w:id="1309" w:author="Garcia, Celeste" w:date="2016-08-08T15:17:00Z">
              <w:tcPr>
                <w:tcW w:w="1993" w:type="dxa"/>
                <w:gridSpan w:val="2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CC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3229" w:type="dxa"/>
            <w:vMerge/>
            <w:shd w:val="clear" w:color="auto" w:fill="auto"/>
            <w:noWrap/>
            <w:hideMark/>
            <w:tcPrChange w:id="1310" w:author="Garcia, Celeste" w:date="2016-08-08T15:17:00Z">
              <w:tcPr>
                <w:tcW w:w="2709" w:type="dxa"/>
                <w:gridSpan w:val="4"/>
                <w:vMerge/>
                <w:shd w:val="clear" w:color="auto" w:fill="FBE4D5" w:themeFill="accent2" w:themeFillTint="33"/>
                <w:noWrap/>
                <w:hideMark/>
              </w:tcPr>
            </w:tcPrChange>
          </w:tcPr>
          <w:p w14:paraId="67A4C5CD" w14:textId="77777777" w:rsidR="00DE35FE" w:rsidRPr="00FA1885" w:rsidRDefault="00DE35FE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</w:p>
        </w:tc>
        <w:tc>
          <w:tcPr>
            <w:tcW w:w="2965" w:type="dxa"/>
            <w:shd w:val="clear" w:color="auto" w:fill="auto"/>
            <w:noWrap/>
            <w:tcPrChange w:id="1311" w:author="Garcia, Celeste" w:date="2016-08-08T15:17:00Z">
              <w:tcPr>
                <w:tcW w:w="3505" w:type="dxa"/>
                <w:gridSpan w:val="5"/>
                <w:shd w:val="clear" w:color="auto" w:fill="FBE4D5" w:themeFill="accent2" w:themeFillTint="33"/>
                <w:noWrap/>
              </w:tcPr>
            </w:tcPrChange>
          </w:tcPr>
          <w:p w14:paraId="67A4C5CE" w14:textId="3000BF29" w:rsidR="00DE35FE" w:rsidRPr="00FA1885" w:rsidRDefault="00E32892" w:rsidP="00FA1885">
            <w:pPr>
              <w:spacing w:after="0" w:line="240" w:lineRule="auto"/>
              <w:rPr>
                <w:rFonts w:eastAsia="Times New Roman" w:cs="Tahoma"/>
                <w:color w:val="000000"/>
                <w:sz w:val="16"/>
                <w:szCs w:val="16"/>
              </w:rPr>
            </w:pPr>
            <w:ins w:id="1312" w:author="Gray, Elizabeth" w:date="2016-08-08T14:13:00Z">
              <w:r>
                <w:rPr>
                  <w:rFonts w:eastAsia="Times New Roman" w:cs="Tahoma"/>
                  <w:color w:val="000000"/>
                  <w:sz w:val="16"/>
                  <w:szCs w:val="16"/>
                </w:rPr>
                <w:t>Splunk</w:t>
              </w:r>
            </w:ins>
          </w:p>
        </w:tc>
      </w:tr>
    </w:tbl>
    <w:p w14:paraId="67A4C5D0" w14:textId="77777777" w:rsidR="00FA1885" w:rsidRDefault="00FA1885"/>
    <w:sectPr w:rsidR="00FA1885" w:rsidSect="00F45CBD">
      <w:pgSz w:w="12240" w:h="15840"/>
      <w:pgMar w:top="472" w:right="1080" w:bottom="1080" w:left="1080" w:header="720" w:footer="720" w:gutter="0"/>
      <w:cols w:space="720"/>
      <w:docGrid w:linePitch="360"/>
      <w:sectPrChange w:id="1313" w:author="Garcia, Celeste" w:date="2016-08-08T15:16:00Z">
        <w:sectPr w:rsidR="00FA1885" w:rsidSect="00F45CBD">
          <w:pgMar w:top="1080" w:right="1080" w:bottom="1080" w:left="108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A1CA5" w14:textId="77777777" w:rsidR="006426D6" w:rsidRDefault="006426D6" w:rsidP="00F45CBD">
      <w:pPr>
        <w:spacing w:after="0" w:line="240" w:lineRule="auto"/>
      </w:pPr>
      <w:r>
        <w:separator/>
      </w:r>
    </w:p>
  </w:endnote>
  <w:endnote w:type="continuationSeparator" w:id="0">
    <w:p w14:paraId="749ED522" w14:textId="77777777" w:rsidR="006426D6" w:rsidRDefault="006426D6" w:rsidP="00F4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A9B7E" w14:textId="77777777" w:rsidR="006426D6" w:rsidRDefault="006426D6" w:rsidP="00F45CBD">
      <w:pPr>
        <w:spacing w:after="0" w:line="240" w:lineRule="auto"/>
      </w:pPr>
      <w:r>
        <w:separator/>
      </w:r>
    </w:p>
  </w:footnote>
  <w:footnote w:type="continuationSeparator" w:id="0">
    <w:p w14:paraId="33A34A53" w14:textId="77777777" w:rsidR="006426D6" w:rsidRDefault="006426D6" w:rsidP="00F45CB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rcia, Celeste">
    <w15:presenceInfo w15:providerId="AD" w15:userId="S-1-5-21-2987169450-2818805448-610278814-41274"/>
  </w15:person>
  <w15:person w15:author="Gray, Elizabeth">
    <w15:presenceInfo w15:providerId="AD" w15:userId="S-1-5-21-2987169450-2818805448-610278814-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85"/>
    <w:rsid w:val="00042E84"/>
    <w:rsid w:val="002350EF"/>
    <w:rsid w:val="002E4F2A"/>
    <w:rsid w:val="00301FC3"/>
    <w:rsid w:val="00332353"/>
    <w:rsid w:val="003E0EFD"/>
    <w:rsid w:val="00400849"/>
    <w:rsid w:val="00490B7B"/>
    <w:rsid w:val="00572310"/>
    <w:rsid w:val="005970C0"/>
    <w:rsid w:val="005A2874"/>
    <w:rsid w:val="005E5E92"/>
    <w:rsid w:val="00610090"/>
    <w:rsid w:val="006426D6"/>
    <w:rsid w:val="006746ED"/>
    <w:rsid w:val="00727B38"/>
    <w:rsid w:val="00850150"/>
    <w:rsid w:val="00863B6D"/>
    <w:rsid w:val="00A1507E"/>
    <w:rsid w:val="00A42906"/>
    <w:rsid w:val="00AD6406"/>
    <w:rsid w:val="00B648E1"/>
    <w:rsid w:val="00BD053C"/>
    <w:rsid w:val="00BF53A2"/>
    <w:rsid w:val="00D14A01"/>
    <w:rsid w:val="00D928D2"/>
    <w:rsid w:val="00DE35FE"/>
    <w:rsid w:val="00E14D09"/>
    <w:rsid w:val="00E32892"/>
    <w:rsid w:val="00E3379B"/>
    <w:rsid w:val="00F45CBD"/>
    <w:rsid w:val="00FA1885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A4C222"/>
  <w15:docId w15:val="{43772083-F60D-457D-8FCE-73A3DB21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6D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CBD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F4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CBD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85C2B4C4CBF3498768F216D7833C85" ma:contentTypeVersion="5" ma:contentTypeDescription="Create a new document." ma:contentTypeScope="" ma:versionID="3eb83c49afd39ba11927d662cf29c555">
  <xsd:schema xmlns:xsd="http://www.w3.org/2001/XMLSchema" xmlns:xs="http://www.w3.org/2001/XMLSchema" xmlns:p="http://schemas.microsoft.com/office/2006/metadata/properties" xmlns:ns2="92694e09-fffd-43d5-9b3d-2c65378b6252" targetNamespace="http://schemas.microsoft.com/office/2006/metadata/properties" ma:root="true" ma:fieldsID="f32905ead61c5bb471f49f9b420e0e1d" ns2:_="">
    <xsd:import namespace="92694e09-fffd-43d5-9b3d-2c65378b6252"/>
    <xsd:element name="properties">
      <xsd:complexType>
        <xsd:sequence>
          <xsd:element name="documentManagement">
            <xsd:complexType>
              <xsd:all>
                <xsd:element ref="ns2:Document_x0020_Category" minOccurs="0"/>
                <xsd:element ref="ns2:Program_x0020_Name" minOccurs="0"/>
                <xsd:element ref="ns2:Tags" minOccurs="0"/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4e09-fffd-43d5-9b3d-2c65378b6252" elementFormDefault="qualified">
    <xsd:import namespace="http://schemas.microsoft.com/office/2006/documentManagement/types"/>
    <xsd:import namespace="http://schemas.microsoft.com/office/infopath/2007/PartnerControls"/>
    <xsd:element name="Document_x0020_Category" ma:index="8" nillable="true" ma:displayName="Document Category" ma:format="Dropdown" ma:internalName="Document_x0020_Category">
      <xsd:simpleType>
        <xsd:restriction base="dms:Choice">
          <xsd:enumeration value="Metrics"/>
          <xsd:enumeration value="Personnel"/>
          <xsd:enumeration value="Process Management"/>
          <xsd:enumeration value="Program Management"/>
          <xsd:enumeration value="Research"/>
        </xsd:restriction>
      </xsd:simpleType>
    </xsd:element>
    <xsd:element name="Program_x0020_Name" ma:index="9" nillable="true" ma:displayName="Program Name" ma:format="Dropdown" ma:internalName="Program_x0020_Name">
      <xsd:simpleType>
        <xsd:restriction base="dms:Choice">
          <xsd:enumeration value="Application Development"/>
          <xsd:enumeration value="Business Intelligence"/>
          <xsd:enumeration value="IT Service Management"/>
          <xsd:enumeration value="Project Management/Facilitation/Consulting"/>
        </xsd:restriction>
      </xsd:simpleType>
    </xsd:element>
    <xsd:element name="Tags" ma:index="10" nillable="true" ma:displayName="Tags" ma:internalName="Tags">
      <xsd:simpleType>
        <xsd:restriction base="dms:Text">
          <xsd:maxLength value="255"/>
        </xsd:restriction>
      </xsd:simpleType>
    </xsd:element>
    <xsd:element name="Description0" ma:index="11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Item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92694e09-fffd-43d5-9b3d-2c65378b6252">Program Management</Document_x0020_Category>
    <Program_x0020_Name xmlns="92694e09-fffd-43d5-9b3d-2c65378b6252">IT Service Management</Program_x0020_Name>
    <Tags xmlns="92694e09-fffd-43d5-9b3d-2c65378b6252" xsi:nil="true"/>
    <Description0 xmlns="92694e09-fffd-43d5-9b3d-2c65378b625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D7961-1781-42F5-BFE0-EEB71E91F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94e09-fffd-43d5-9b3d-2c65378b6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4C570-479D-48F1-B253-EA942232F7E2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92694e09-fffd-43d5-9b3d-2c65378b625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048A053-8A12-4708-AFEF-F423D5837E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C410C9-C4DD-4B7F-B57F-0430BF0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874</Words>
  <Characters>4986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Austin</Company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Rob</dc:creator>
  <cp:keywords/>
  <dc:description/>
  <cp:lastModifiedBy>Brown, Aaron - EA</cp:lastModifiedBy>
  <cp:revision>2</cp:revision>
  <dcterms:created xsi:type="dcterms:W3CDTF">2016-08-19T15:31:00Z</dcterms:created>
  <dcterms:modified xsi:type="dcterms:W3CDTF">2016-08-19T15:31:00Z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0x0101007285C2B4C4CBF3498768F216D7833C85</vt:lpwstr>
  </property>
</Properties>
</file>